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FC40A" w14:textId="77777777" w:rsidR="00B50953" w:rsidRDefault="00B50953">
      <w:pPr>
        <w:spacing w:after="160" w:line="259" w:lineRule="auto"/>
        <w:jc w:val="center"/>
        <w:rPr>
          <w:rFonts w:ascii="Book Antiqua" w:eastAsia="Book Antiqua" w:hAnsi="Book Antiqua" w:cs="Book Antiqua"/>
          <w:sz w:val="24"/>
          <w:szCs w:val="24"/>
        </w:rPr>
      </w:pPr>
    </w:p>
    <w:p w14:paraId="1FC34370" w14:textId="77777777" w:rsidR="00106781" w:rsidRPr="00106781" w:rsidRDefault="00106781" w:rsidP="00106781">
      <w:pPr>
        <w:spacing w:after="160" w:line="259" w:lineRule="auto"/>
        <w:jc w:val="center"/>
        <w:rPr>
          <w:rFonts w:ascii="Algerian" w:eastAsia="Book Antiqua" w:hAnsi="Algerian" w:cs="Book Antiqua"/>
          <w:b/>
          <w:sz w:val="40"/>
          <w:szCs w:val="40"/>
          <w:lang w:val="en-IN"/>
        </w:rPr>
      </w:pPr>
      <w:r w:rsidRPr="00106781">
        <w:rPr>
          <w:rFonts w:ascii="Algerian" w:eastAsia="Book Antiqua" w:hAnsi="Algerian" w:cs="Book Antiqua"/>
          <w:b/>
          <w:sz w:val="40"/>
          <w:szCs w:val="40"/>
          <w:lang w:val="en-US"/>
        </w:rPr>
        <w:t>C++ PROJECT </w:t>
      </w:r>
      <w:r w:rsidRPr="00106781">
        <w:rPr>
          <w:rFonts w:ascii="Algerian" w:eastAsia="Book Antiqua" w:hAnsi="Algerian" w:cs="Book Antiqua"/>
          <w:b/>
          <w:sz w:val="40"/>
          <w:szCs w:val="40"/>
          <w:lang w:val="en-IN"/>
        </w:rPr>
        <w:t> </w:t>
      </w:r>
    </w:p>
    <w:p w14:paraId="20FEF0FD" w14:textId="77777777" w:rsidR="00106781" w:rsidRPr="00106781" w:rsidRDefault="00106781" w:rsidP="00106781">
      <w:pPr>
        <w:spacing w:after="160" w:line="259" w:lineRule="auto"/>
        <w:jc w:val="center"/>
        <w:rPr>
          <w:rFonts w:ascii="Book Antiqua" w:eastAsia="Book Antiqua" w:hAnsi="Book Antiqua" w:cs="Book Antiqua"/>
          <w:b/>
          <w:sz w:val="24"/>
          <w:szCs w:val="24"/>
          <w:lang w:val="en-IN"/>
        </w:rPr>
      </w:pPr>
      <w:r w:rsidRPr="00106781">
        <w:rPr>
          <w:rFonts w:ascii="Book Antiqua" w:eastAsia="Book Antiqua" w:hAnsi="Book Antiqua" w:cs="Book Antiqua"/>
          <w:b/>
          <w:sz w:val="24"/>
          <w:szCs w:val="24"/>
          <w:lang w:val="en-US"/>
        </w:rPr>
        <w:t> </w:t>
      </w:r>
      <w:r w:rsidRPr="00106781">
        <w:rPr>
          <w:rFonts w:ascii="Book Antiqua" w:eastAsia="Book Antiqua" w:hAnsi="Book Antiqua" w:cs="Book Antiqua"/>
          <w:b/>
          <w:sz w:val="24"/>
          <w:szCs w:val="24"/>
          <w:lang w:val="en-IN"/>
        </w:rPr>
        <w:t> </w:t>
      </w:r>
    </w:p>
    <w:p w14:paraId="6F6FD075" w14:textId="77777777" w:rsidR="00106781" w:rsidRPr="00106781" w:rsidRDefault="00106781" w:rsidP="00106781">
      <w:pPr>
        <w:spacing w:after="160" w:line="259" w:lineRule="auto"/>
        <w:jc w:val="center"/>
        <w:rPr>
          <w:rFonts w:ascii="Book Antiqua" w:eastAsia="Book Antiqua" w:hAnsi="Book Antiqua" w:cs="Book Antiqua"/>
          <w:b/>
          <w:sz w:val="24"/>
          <w:szCs w:val="24"/>
          <w:lang w:val="en-IN"/>
        </w:rPr>
      </w:pPr>
      <w:r w:rsidRPr="00106781">
        <w:rPr>
          <w:rFonts w:ascii="Book Antiqua" w:eastAsia="Book Antiqua" w:hAnsi="Book Antiqua" w:cs="Book Antiqua"/>
          <w:b/>
          <w:sz w:val="24"/>
          <w:szCs w:val="24"/>
          <w:lang w:val="en-US"/>
        </w:rPr>
        <w:t xml:space="preserve"> ____ </w:t>
      </w:r>
      <w:r w:rsidRPr="00106781">
        <w:rPr>
          <w:rFonts w:ascii="Algerian" w:eastAsia="Book Antiqua" w:hAnsi="Algerian" w:cs="Book Antiqua"/>
          <w:b/>
          <w:sz w:val="40"/>
          <w:szCs w:val="40"/>
          <w:lang w:val="en-US"/>
        </w:rPr>
        <w:t>ATM WORKING SYSTEM</w:t>
      </w:r>
      <w:r w:rsidRPr="00106781">
        <w:rPr>
          <w:rFonts w:ascii="Book Antiqua" w:eastAsia="Book Antiqua" w:hAnsi="Book Antiqua" w:cs="Book Antiqua"/>
          <w:b/>
          <w:sz w:val="24"/>
          <w:szCs w:val="24"/>
          <w:lang w:val="en-US"/>
        </w:rPr>
        <w:t>____</w:t>
      </w:r>
      <w:r w:rsidRPr="00106781">
        <w:rPr>
          <w:rFonts w:ascii="Book Antiqua" w:eastAsia="Book Antiqua" w:hAnsi="Book Antiqua" w:cs="Book Antiqua"/>
          <w:b/>
          <w:sz w:val="24"/>
          <w:szCs w:val="24"/>
          <w:lang w:val="en-IN"/>
        </w:rPr>
        <w:t> </w:t>
      </w:r>
    </w:p>
    <w:p w14:paraId="2F9CFB56" w14:textId="77777777" w:rsidR="00106781" w:rsidRPr="00106781" w:rsidRDefault="00106781" w:rsidP="00106781">
      <w:pPr>
        <w:spacing w:after="160" w:line="259" w:lineRule="auto"/>
        <w:jc w:val="center"/>
        <w:rPr>
          <w:rFonts w:ascii="Book Antiqua" w:eastAsia="Book Antiqua" w:hAnsi="Book Antiqua" w:cs="Book Antiqua"/>
          <w:b/>
          <w:sz w:val="24"/>
          <w:szCs w:val="24"/>
          <w:lang w:val="en-IN"/>
        </w:rPr>
      </w:pPr>
      <w:r w:rsidRPr="00106781">
        <w:rPr>
          <w:rFonts w:ascii="Book Antiqua" w:eastAsia="Book Antiqua" w:hAnsi="Book Antiqua" w:cs="Book Antiqua"/>
          <w:b/>
          <w:sz w:val="24"/>
          <w:szCs w:val="24"/>
          <w:lang w:val="en-IN"/>
        </w:rPr>
        <w:t> </w:t>
      </w:r>
    </w:p>
    <w:p w14:paraId="3462DC33" w14:textId="77777777" w:rsidR="00106781" w:rsidRPr="00106781" w:rsidRDefault="00106781" w:rsidP="00106781">
      <w:pPr>
        <w:spacing w:after="160" w:line="259" w:lineRule="auto"/>
        <w:jc w:val="center"/>
        <w:rPr>
          <w:rFonts w:ascii="Book Antiqua" w:eastAsia="Book Antiqua" w:hAnsi="Book Antiqua" w:cs="Book Antiqua"/>
          <w:b/>
          <w:sz w:val="24"/>
          <w:szCs w:val="24"/>
          <w:lang w:val="en-IN"/>
        </w:rPr>
      </w:pPr>
      <w:r w:rsidRPr="00106781">
        <w:rPr>
          <w:rFonts w:ascii="Book Antiqua" w:eastAsia="Book Antiqua" w:hAnsi="Book Antiqua" w:cs="Book Antiqua"/>
          <w:b/>
          <w:sz w:val="24"/>
          <w:szCs w:val="24"/>
          <w:lang w:val="en-IN"/>
        </w:rPr>
        <w:t> </w:t>
      </w:r>
    </w:p>
    <w:p w14:paraId="464230D6" w14:textId="77777777" w:rsidR="00106781" w:rsidRDefault="00106781" w:rsidP="00106781">
      <w:pPr>
        <w:spacing w:after="160" w:line="259" w:lineRule="auto"/>
        <w:jc w:val="center"/>
        <w:rPr>
          <w:rFonts w:ascii="Book Antiqua" w:eastAsia="Book Antiqua" w:hAnsi="Book Antiqua" w:cs="Book Antiqua"/>
          <w:b/>
          <w:sz w:val="24"/>
          <w:szCs w:val="24"/>
          <w:lang w:val="en-US"/>
        </w:rPr>
      </w:pPr>
      <w:r w:rsidRPr="00106781">
        <w:rPr>
          <w:rFonts w:ascii="Book Antiqua" w:eastAsia="Book Antiqua" w:hAnsi="Book Antiqua" w:cs="Book Antiqua"/>
          <w:b/>
          <w:noProof/>
          <w:sz w:val="24"/>
          <w:szCs w:val="24"/>
          <w:lang w:val="en-IN"/>
        </w:rPr>
        <w:drawing>
          <wp:inline distT="0" distB="0" distL="0" distR="0" wp14:anchorId="36636FC2" wp14:editId="4D9085FA">
            <wp:extent cx="5943600" cy="2143760"/>
            <wp:effectExtent l="0" t="0" r="0" b="8890"/>
            <wp:docPr id="556746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43760"/>
                    </a:xfrm>
                    <a:prstGeom prst="rect">
                      <a:avLst/>
                    </a:prstGeom>
                    <a:noFill/>
                    <a:ln>
                      <a:noFill/>
                    </a:ln>
                  </pic:spPr>
                </pic:pic>
              </a:graphicData>
            </a:graphic>
          </wp:inline>
        </w:drawing>
      </w:r>
      <w:r w:rsidRPr="00106781">
        <w:rPr>
          <w:rFonts w:ascii="Book Antiqua" w:eastAsia="Book Antiqua" w:hAnsi="Book Antiqua" w:cs="Book Antiqua"/>
          <w:b/>
          <w:sz w:val="24"/>
          <w:szCs w:val="24"/>
          <w:lang w:val="en-US"/>
        </w:rPr>
        <w:br/>
      </w:r>
    </w:p>
    <w:p w14:paraId="61921BE6" w14:textId="77777777" w:rsidR="00106781" w:rsidRDefault="00106781" w:rsidP="00106781">
      <w:pPr>
        <w:spacing w:after="160" w:line="259" w:lineRule="auto"/>
        <w:jc w:val="center"/>
        <w:rPr>
          <w:rFonts w:ascii="Arial Black" w:eastAsia="Book Antiqua" w:hAnsi="Arial Black" w:cs="Book Antiqua"/>
          <w:b/>
          <w:sz w:val="24"/>
          <w:szCs w:val="24"/>
          <w:lang w:val="en-US"/>
        </w:rPr>
      </w:pPr>
    </w:p>
    <w:p w14:paraId="7C84B762" w14:textId="3D454196" w:rsidR="00106781" w:rsidRPr="00106781" w:rsidRDefault="00106781" w:rsidP="00106781">
      <w:pPr>
        <w:spacing w:after="160" w:line="259" w:lineRule="auto"/>
        <w:jc w:val="center"/>
        <w:rPr>
          <w:rFonts w:ascii="Arial Black" w:eastAsia="Book Antiqua" w:hAnsi="Arial Black" w:cs="Book Antiqua"/>
          <w:b/>
          <w:sz w:val="24"/>
          <w:szCs w:val="24"/>
          <w:lang w:val="en-US"/>
        </w:rPr>
      </w:pPr>
      <w:r w:rsidRPr="00106781">
        <w:rPr>
          <w:rFonts w:ascii="Arial Black" w:eastAsia="Book Antiqua" w:hAnsi="Arial Black" w:cs="Book Antiqua"/>
          <w:b/>
          <w:sz w:val="24"/>
          <w:szCs w:val="24"/>
          <w:lang w:val="en-US"/>
        </w:rPr>
        <w:t>UDUMULA NEELA LOHITHA SUSMITHA REDDY  </w:t>
      </w:r>
    </w:p>
    <w:p w14:paraId="4D3ADF41" w14:textId="649EC75C" w:rsidR="00106781" w:rsidRPr="00106781" w:rsidRDefault="00106781" w:rsidP="00106781">
      <w:pPr>
        <w:spacing w:after="160" w:line="259" w:lineRule="auto"/>
        <w:jc w:val="center"/>
        <w:rPr>
          <w:rFonts w:ascii="Book Antiqua" w:eastAsia="Book Antiqua" w:hAnsi="Book Antiqua" w:cs="Book Antiqua"/>
          <w:b/>
          <w:sz w:val="28"/>
          <w:szCs w:val="28"/>
          <w:lang w:val="en-IN"/>
        </w:rPr>
      </w:pPr>
      <w:r w:rsidRPr="00106781">
        <w:rPr>
          <w:rFonts w:ascii="Book Antiqua" w:eastAsia="Book Antiqua" w:hAnsi="Book Antiqua" w:cs="Book Antiqua"/>
          <w:b/>
          <w:sz w:val="24"/>
          <w:szCs w:val="24"/>
          <w:lang w:val="en-US"/>
        </w:rPr>
        <w:t>        (</w:t>
      </w:r>
      <w:r w:rsidRPr="00106781">
        <w:rPr>
          <w:rFonts w:ascii="Book Antiqua" w:eastAsia="Book Antiqua" w:hAnsi="Book Antiqua" w:cs="Book Antiqua"/>
          <w:b/>
          <w:sz w:val="28"/>
          <w:szCs w:val="28"/>
          <w:lang w:val="en-US"/>
        </w:rPr>
        <w:t>AP23110010368)</w:t>
      </w:r>
      <w:r w:rsidRPr="00106781">
        <w:rPr>
          <w:rFonts w:ascii="Book Antiqua" w:eastAsia="Book Antiqua" w:hAnsi="Book Antiqua" w:cs="Book Antiqua"/>
          <w:b/>
          <w:sz w:val="28"/>
          <w:szCs w:val="28"/>
          <w:lang w:val="en-IN"/>
        </w:rPr>
        <w:t> </w:t>
      </w:r>
    </w:p>
    <w:p w14:paraId="66938FCF" w14:textId="77777777" w:rsidR="00106781" w:rsidRPr="00106781" w:rsidRDefault="00106781" w:rsidP="00106781">
      <w:pPr>
        <w:spacing w:after="160" w:line="259" w:lineRule="auto"/>
        <w:jc w:val="center"/>
        <w:rPr>
          <w:rFonts w:ascii="Book Antiqua" w:eastAsia="Book Antiqua" w:hAnsi="Book Antiqua" w:cs="Book Antiqua"/>
          <w:b/>
          <w:sz w:val="24"/>
          <w:szCs w:val="24"/>
          <w:lang w:val="en-IN"/>
        </w:rPr>
      </w:pPr>
      <w:r w:rsidRPr="00106781">
        <w:rPr>
          <w:rFonts w:ascii="Book Antiqua" w:eastAsia="Book Antiqua" w:hAnsi="Book Antiqua" w:cs="Book Antiqua"/>
          <w:b/>
          <w:sz w:val="24"/>
          <w:szCs w:val="24"/>
          <w:lang w:val="en-IN"/>
        </w:rPr>
        <w:t> </w:t>
      </w:r>
    </w:p>
    <w:p w14:paraId="2E3DB97B" w14:textId="7239CABC" w:rsidR="00106781" w:rsidRPr="00106781" w:rsidRDefault="00106781" w:rsidP="00106781">
      <w:pPr>
        <w:spacing w:after="160" w:line="259" w:lineRule="auto"/>
        <w:jc w:val="center"/>
        <w:rPr>
          <w:rFonts w:ascii="Book Antiqua" w:eastAsia="Book Antiqua" w:hAnsi="Book Antiqua" w:cs="Book Antiqua"/>
          <w:b/>
          <w:sz w:val="24"/>
          <w:szCs w:val="24"/>
          <w:lang w:val="en-IN"/>
        </w:rPr>
      </w:pPr>
      <w:r w:rsidRPr="00106781">
        <w:rPr>
          <w:rFonts w:ascii="Book Antiqua" w:eastAsia="Book Antiqua" w:hAnsi="Book Antiqua" w:cs="Book Antiqua"/>
          <w:b/>
          <w:sz w:val="24"/>
          <w:szCs w:val="24"/>
          <w:lang w:val="en-IN"/>
        </w:rPr>
        <w:t> </w:t>
      </w:r>
      <w:r w:rsidRPr="00106781">
        <w:rPr>
          <w:rFonts w:ascii="Book Antiqua" w:eastAsia="Book Antiqua" w:hAnsi="Book Antiqua" w:cs="Book Antiqua"/>
          <w:bCs/>
          <w:sz w:val="24"/>
          <w:szCs w:val="24"/>
          <w:lang w:val="en-US"/>
        </w:rPr>
        <w:t>THE CODE BELOW INCLUDES ATM WORKING SYSTEM</w:t>
      </w:r>
      <w:r w:rsidRPr="00106781">
        <w:rPr>
          <w:rFonts w:ascii="Book Antiqua" w:eastAsia="Book Antiqua" w:hAnsi="Book Antiqua" w:cs="Book Antiqua"/>
          <w:bCs/>
          <w:sz w:val="24"/>
          <w:szCs w:val="24"/>
          <w:lang w:val="en-IN"/>
        </w:rPr>
        <w:t> </w:t>
      </w:r>
    </w:p>
    <w:p w14:paraId="11016313" w14:textId="77777777" w:rsidR="00106781" w:rsidRPr="00106781" w:rsidRDefault="00106781" w:rsidP="00106781">
      <w:pPr>
        <w:spacing w:after="160" w:line="259" w:lineRule="auto"/>
        <w:jc w:val="center"/>
        <w:rPr>
          <w:rFonts w:ascii="Book Antiqua" w:eastAsia="Book Antiqua" w:hAnsi="Book Antiqua" w:cs="Book Antiqua"/>
          <w:b/>
          <w:sz w:val="24"/>
          <w:szCs w:val="24"/>
          <w:lang w:val="en-IN"/>
        </w:rPr>
      </w:pPr>
      <w:r w:rsidRPr="00106781">
        <w:rPr>
          <w:rFonts w:ascii="Book Antiqua" w:eastAsia="Book Antiqua" w:hAnsi="Book Antiqua" w:cs="Book Antiqua"/>
          <w:bCs/>
          <w:sz w:val="24"/>
          <w:szCs w:val="24"/>
          <w:lang w:val="en-US"/>
        </w:rPr>
        <w:t>THIS CODE IS USED TO DO THE FOLLOWING</w:t>
      </w:r>
      <w:r w:rsidRPr="00106781">
        <w:rPr>
          <w:rFonts w:ascii="Book Antiqua" w:eastAsia="Book Antiqua" w:hAnsi="Book Antiqua" w:cs="Book Antiqua"/>
          <w:b/>
          <w:sz w:val="24"/>
          <w:szCs w:val="24"/>
          <w:lang w:val="en-US"/>
        </w:rPr>
        <w:t xml:space="preserve"> :</w:t>
      </w:r>
      <w:r w:rsidRPr="00106781">
        <w:rPr>
          <w:rFonts w:ascii="Book Antiqua" w:eastAsia="Book Antiqua" w:hAnsi="Book Antiqua" w:cs="Book Antiqua"/>
          <w:b/>
          <w:sz w:val="24"/>
          <w:szCs w:val="24"/>
          <w:lang w:val="en-IN"/>
        </w:rPr>
        <w:t> </w:t>
      </w:r>
    </w:p>
    <w:p w14:paraId="13704454" w14:textId="7D429D00" w:rsidR="00B50953" w:rsidRDefault="00B50953" w:rsidP="00106781">
      <w:pPr>
        <w:spacing w:after="160" w:line="259" w:lineRule="auto"/>
        <w:jc w:val="center"/>
        <w:rPr>
          <w:rFonts w:ascii="Book Antiqua" w:eastAsia="Book Antiqua" w:hAnsi="Book Antiqua" w:cs="Book Antiqua"/>
          <w:b/>
          <w:sz w:val="24"/>
          <w:szCs w:val="24"/>
        </w:rPr>
        <w:sectPr w:rsidR="00B50953" w:rsidSect="00AD6CA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2105BBAA" w14:textId="77777777" w:rsidR="00B50953" w:rsidRDefault="00DF17F1">
      <w:pPr>
        <w:rPr>
          <w:b/>
          <w:sz w:val="28"/>
        </w:rPr>
      </w:pPr>
      <w:bookmarkStart w:id="0" w:name="_gjdgxs" w:colFirst="0" w:colLast="0"/>
      <w:bookmarkStart w:id="1" w:name="_30j0zll" w:colFirst="0" w:colLast="0"/>
      <w:bookmarkEnd w:id="0"/>
      <w:bookmarkEnd w:id="1"/>
      <w:r>
        <w:rPr>
          <w:b/>
          <w:sz w:val="28"/>
        </w:rPr>
        <w:lastRenderedPageBreak/>
        <w:t>Acknowledgments</w:t>
      </w:r>
    </w:p>
    <w:p w14:paraId="73FD3C26" w14:textId="77777777" w:rsidR="00AD6CAB" w:rsidRPr="00AD6CAB" w:rsidRDefault="00AD6CAB">
      <w:pPr>
        <w:rPr>
          <w:b/>
          <w:sz w:val="28"/>
        </w:rPr>
      </w:pPr>
    </w:p>
    <w:p w14:paraId="54F98460" w14:textId="77777777" w:rsidR="00B50953" w:rsidRDefault="00A8750D">
      <w:pPr>
        <w:spacing w:after="160" w:line="259" w:lineRule="auto"/>
        <w:ind w:firstLine="720"/>
        <w:jc w:val="both"/>
        <w:rPr>
          <w:rFonts w:ascii="Book Antiqua" w:eastAsia="Book Antiqua" w:hAnsi="Book Antiqua" w:cs="Book Antiqua"/>
          <w:sz w:val="24"/>
          <w:szCs w:val="24"/>
        </w:rPr>
      </w:pPr>
      <w:r>
        <w:rPr>
          <w:rFonts w:ascii="Book Antiqua" w:eastAsia="Book Antiqua" w:hAnsi="Book Antiqua" w:cs="Book Antiqua"/>
          <w:sz w:val="24"/>
          <w:szCs w:val="24"/>
        </w:rPr>
        <w:t>I would like to express my gratitude to everyone who contributed to the development of this ATM code project. This project was a valuable learning experience, and it would not have been possible without the support and guidance of our course coordinator.</w:t>
      </w:r>
    </w:p>
    <w:p w14:paraId="03583969" w14:textId="77777777" w:rsidR="00B50953" w:rsidRDefault="00A8750D">
      <w:pPr>
        <w:spacing w:after="160"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I also wish to thank my team members who offered their assistance, shared resources, and engaged in constructive discussions. Their collaboration helped me overcome challenges and refine the code to enhance its functionality and user experience.</w:t>
      </w:r>
    </w:p>
    <w:p w14:paraId="6A9F1F26" w14:textId="77777777" w:rsidR="00B50953" w:rsidRDefault="00A8750D">
      <w:pPr>
        <w:spacing w:before="240" w:after="240"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Finally, a special thanks to my friends for their encouragement and patience during the long hours of development. Their unwavering support was a source of motivation and perseverance.</w:t>
      </w:r>
    </w:p>
    <w:p w14:paraId="757AE2DF" w14:textId="77777777" w:rsidR="00B50953" w:rsidRDefault="00A8750D">
      <w:pPr>
        <w:spacing w:before="240" w:after="240"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Thank you all for your contributions and support in making this project a success.</w:t>
      </w:r>
    </w:p>
    <w:p w14:paraId="065E7EB3" w14:textId="77777777" w:rsidR="00B50953" w:rsidRDefault="00B50953">
      <w:pPr>
        <w:spacing w:after="160" w:line="259" w:lineRule="auto"/>
        <w:jc w:val="both"/>
        <w:rPr>
          <w:rFonts w:ascii="Book Antiqua" w:eastAsia="Book Antiqua" w:hAnsi="Book Antiqua" w:cs="Book Antiqua"/>
          <w:sz w:val="24"/>
          <w:szCs w:val="24"/>
        </w:rPr>
      </w:pPr>
    </w:p>
    <w:p w14:paraId="722F4BE7" w14:textId="77777777" w:rsidR="00B50953" w:rsidRDefault="00A8750D">
      <w:pPr>
        <w:spacing w:after="160" w:line="259" w:lineRule="auto"/>
        <w:rPr>
          <w:rFonts w:ascii="Book Antiqua" w:eastAsia="Book Antiqua" w:hAnsi="Book Antiqua" w:cs="Book Antiqua"/>
          <w:b/>
          <w:sz w:val="24"/>
          <w:szCs w:val="24"/>
        </w:rPr>
      </w:pPr>
      <w:r>
        <w:br w:type="page"/>
      </w:r>
    </w:p>
    <w:p w14:paraId="1B7FC393" w14:textId="77777777" w:rsidR="00AD6CAB" w:rsidRDefault="00AD6CAB" w:rsidP="00AD6CAB">
      <w:pPr>
        <w:spacing w:after="160" w:line="259" w:lineRule="auto"/>
        <w:rPr>
          <w:b/>
          <w:sz w:val="28"/>
        </w:rPr>
      </w:pPr>
      <w:bookmarkStart w:id="2" w:name="_1fob9te" w:colFirst="0" w:colLast="0"/>
      <w:bookmarkEnd w:id="2"/>
      <w:r w:rsidRPr="00AD6CAB">
        <w:rPr>
          <w:b/>
          <w:sz w:val="28"/>
        </w:rPr>
        <w:lastRenderedPageBreak/>
        <w:t>Table of Contents</w:t>
      </w:r>
    </w:p>
    <w:p w14:paraId="0F7E8C30" w14:textId="77777777" w:rsidR="00AD6CAB" w:rsidRPr="00AD6CAB" w:rsidRDefault="00AD6CAB" w:rsidP="00AD6CAB">
      <w:pPr>
        <w:spacing w:after="160" w:line="259" w:lineRule="auto"/>
        <w:rPr>
          <w:b/>
          <w:sz w:val="28"/>
        </w:rPr>
      </w:pPr>
    </w:p>
    <w:sdt>
      <w:sdtPr>
        <w:id w:val="-1453009969"/>
        <w:docPartObj>
          <w:docPartGallery w:val="Table of Contents"/>
          <w:docPartUnique/>
        </w:docPartObj>
      </w:sdtPr>
      <w:sdtEndPr/>
      <w:sdtContent>
        <w:p w14:paraId="04D4C03E" w14:textId="77777777" w:rsidR="00B50953" w:rsidRDefault="00A8750D">
          <w:pPr>
            <w:widowControl w:val="0"/>
            <w:tabs>
              <w:tab w:val="right" w:leader="dot" w:pos="12000"/>
            </w:tabs>
            <w:spacing w:before="60" w:line="240" w:lineRule="auto"/>
            <w:rPr>
              <w:b/>
              <w:color w:val="000000"/>
            </w:rPr>
          </w:pPr>
          <w:r>
            <w:fldChar w:fldCharType="begin"/>
          </w:r>
          <w:r>
            <w:instrText xml:space="preserve"> TOC \h \u \z \t "Heading 1,1,Heading 2,2,Heading 3,3,"</w:instrText>
          </w:r>
          <w:r>
            <w:fldChar w:fldCharType="separate"/>
          </w:r>
          <w:hyperlink w:anchor="_gjdgxs">
            <w:r>
              <w:rPr>
                <w:rFonts w:ascii="Book Antiqua" w:eastAsia="Book Antiqua" w:hAnsi="Book Antiqua" w:cs="Book Antiqua"/>
                <w:color w:val="000000"/>
                <w:sz w:val="24"/>
                <w:szCs w:val="24"/>
              </w:rPr>
              <w:t>Certificate</w:t>
            </w:r>
            <w:r>
              <w:rPr>
                <w:rFonts w:ascii="Book Antiqua" w:eastAsia="Book Antiqua" w:hAnsi="Book Antiqua" w:cs="Book Antiqua"/>
                <w:color w:val="000000"/>
                <w:sz w:val="24"/>
                <w:szCs w:val="24"/>
              </w:rPr>
              <w:tab/>
              <w:t>1</w:t>
            </w:r>
          </w:hyperlink>
        </w:p>
        <w:p w14:paraId="70DFC3D7" w14:textId="77777777" w:rsidR="00B50953" w:rsidRDefault="00A8750D">
          <w:pPr>
            <w:widowControl w:val="0"/>
            <w:tabs>
              <w:tab w:val="right" w:leader="dot" w:pos="12000"/>
            </w:tabs>
            <w:spacing w:before="60" w:line="240" w:lineRule="auto"/>
            <w:rPr>
              <w:b/>
              <w:color w:val="000000"/>
            </w:rPr>
          </w:pPr>
          <w:hyperlink w:anchor="_30j0zll">
            <w:r>
              <w:rPr>
                <w:rFonts w:ascii="Book Antiqua" w:eastAsia="Book Antiqua" w:hAnsi="Book Antiqua" w:cs="Book Antiqua"/>
                <w:color w:val="000000"/>
                <w:sz w:val="24"/>
                <w:szCs w:val="24"/>
              </w:rPr>
              <w:t>Acknowledgements</w:t>
            </w:r>
            <w:r>
              <w:rPr>
                <w:rFonts w:ascii="Book Antiqua" w:eastAsia="Book Antiqua" w:hAnsi="Book Antiqua" w:cs="Book Antiqua"/>
                <w:color w:val="000000"/>
                <w:sz w:val="24"/>
                <w:szCs w:val="24"/>
              </w:rPr>
              <w:tab/>
              <w:t>3</w:t>
            </w:r>
          </w:hyperlink>
        </w:p>
        <w:p w14:paraId="53690D95" w14:textId="77777777" w:rsidR="00B50953" w:rsidRDefault="00A8750D">
          <w:pPr>
            <w:widowControl w:val="0"/>
            <w:tabs>
              <w:tab w:val="right" w:leader="dot" w:pos="12000"/>
            </w:tabs>
            <w:spacing w:before="60" w:line="240" w:lineRule="auto"/>
            <w:rPr>
              <w:b/>
              <w:color w:val="000000"/>
            </w:rPr>
          </w:pPr>
          <w:hyperlink w:anchor="_1fob9te">
            <w:r>
              <w:rPr>
                <w:rFonts w:ascii="Book Antiqua" w:eastAsia="Book Antiqua" w:hAnsi="Book Antiqua" w:cs="Book Antiqua"/>
                <w:color w:val="000000"/>
                <w:sz w:val="24"/>
                <w:szCs w:val="24"/>
              </w:rPr>
              <w:t>Table of Contents</w:t>
            </w:r>
            <w:r>
              <w:rPr>
                <w:rFonts w:ascii="Book Antiqua" w:eastAsia="Book Antiqua" w:hAnsi="Book Antiqua" w:cs="Book Antiqua"/>
                <w:color w:val="000000"/>
                <w:sz w:val="24"/>
                <w:szCs w:val="24"/>
              </w:rPr>
              <w:tab/>
              <w:t>4</w:t>
            </w:r>
          </w:hyperlink>
        </w:p>
        <w:p w14:paraId="003AFE5A" w14:textId="77777777" w:rsidR="00B50953" w:rsidRDefault="00A8750D">
          <w:pPr>
            <w:widowControl w:val="0"/>
            <w:tabs>
              <w:tab w:val="right" w:leader="dot" w:pos="12000"/>
            </w:tabs>
            <w:spacing w:before="60" w:line="240" w:lineRule="auto"/>
            <w:rPr>
              <w:b/>
              <w:color w:val="000000"/>
            </w:rPr>
          </w:pPr>
          <w:hyperlink w:anchor="_3znysh7">
            <w:r>
              <w:rPr>
                <w:rFonts w:ascii="Book Antiqua" w:eastAsia="Book Antiqua" w:hAnsi="Book Antiqua" w:cs="Book Antiqua"/>
                <w:color w:val="000000"/>
                <w:sz w:val="24"/>
                <w:szCs w:val="24"/>
              </w:rPr>
              <w:t>Abstract</w:t>
            </w:r>
            <w:r>
              <w:rPr>
                <w:rFonts w:ascii="Book Antiqua" w:eastAsia="Book Antiqua" w:hAnsi="Book Antiqua" w:cs="Book Antiqua"/>
                <w:color w:val="000000"/>
                <w:sz w:val="24"/>
                <w:szCs w:val="24"/>
              </w:rPr>
              <w:tab/>
              <w:t>6</w:t>
            </w:r>
          </w:hyperlink>
        </w:p>
        <w:p w14:paraId="723C616A" w14:textId="77777777" w:rsidR="00B50953" w:rsidRDefault="00A8750D">
          <w:pPr>
            <w:widowControl w:val="0"/>
            <w:tabs>
              <w:tab w:val="right" w:leader="dot" w:pos="12000"/>
            </w:tabs>
            <w:spacing w:before="60" w:line="240" w:lineRule="auto"/>
            <w:rPr>
              <w:b/>
              <w:color w:val="000000"/>
            </w:rPr>
          </w:pPr>
          <w:hyperlink w:anchor="_3dy6vkm">
            <w:r>
              <w:rPr>
                <w:rFonts w:ascii="Book Antiqua" w:eastAsia="Book Antiqua" w:hAnsi="Book Antiqua" w:cs="Book Antiqua"/>
                <w:color w:val="000000"/>
                <w:sz w:val="24"/>
                <w:szCs w:val="24"/>
              </w:rPr>
              <w:t>Abbreviations</w:t>
            </w:r>
            <w:r>
              <w:rPr>
                <w:rFonts w:ascii="Book Antiqua" w:eastAsia="Book Antiqua" w:hAnsi="Book Antiqua" w:cs="Book Antiqua"/>
                <w:color w:val="000000"/>
                <w:sz w:val="24"/>
                <w:szCs w:val="24"/>
              </w:rPr>
              <w:tab/>
              <w:t>8</w:t>
            </w:r>
          </w:hyperlink>
        </w:p>
        <w:p w14:paraId="11720B7C" w14:textId="77777777" w:rsidR="00B50953" w:rsidRDefault="00A8750D">
          <w:pPr>
            <w:widowControl w:val="0"/>
            <w:tabs>
              <w:tab w:val="right" w:leader="dot" w:pos="12000"/>
            </w:tabs>
            <w:spacing w:before="60" w:line="240" w:lineRule="auto"/>
            <w:rPr>
              <w:b/>
              <w:color w:val="000000"/>
            </w:rPr>
          </w:pPr>
          <w:hyperlink w:anchor="_1t3h5sf">
            <w:r>
              <w:rPr>
                <w:rFonts w:ascii="Book Antiqua" w:eastAsia="Book Antiqua" w:hAnsi="Book Antiqua" w:cs="Book Antiqua"/>
                <w:color w:val="000000"/>
                <w:sz w:val="24"/>
                <w:szCs w:val="24"/>
              </w:rPr>
              <w:t>List of Tables</w:t>
            </w:r>
            <w:r>
              <w:rPr>
                <w:rFonts w:ascii="Book Antiqua" w:eastAsia="Book Antiqua" w:hAnsi="Book Antiqua" w:cs="Book Antiqua"/>
                <w:color w:val="000000"/>
                <w:sz w:val="24"/>
                <w:szCs w:val="24"/>
              </w:rPr>
              <w:tab/>
              <w:t>10</w:t>
            </w:r>
          </w:hyperlink>
        </w:p>
        <w:p w14:paraId="5F2F4C2B" w14:textId="77777777" w:rsidR="00B50953" w:rsidRDefault="00A8750D">
          <w:pPr>
            <w:widowControl w:val="0"/>
            <w:tabs>
              <w:tab w:val="right" w:leader="dot" w:pos="12000"/>
            </w:tabs>
            <w:spacing w:before="60" w:line="240" w:lineRule="auto"/>
            <w:rPr>
              <w:b/>
              <w:color w:val="000000"/>
            </w:rPr>
          </w:pPr>
          <w:hyperlink w:anchor="_4d34og8">
            <w:r>
              <w:rPr>
                <w:rFonts w:ascii="Book Antiqua" w:eastAsia="Book Antiqua" w:hAnsi="Book Antiqua" w:cs="Book Antiqua"/>
                <w:color w:val="000000"/>
                <w:sz w:val="24"/>
                <w:szCs w:val="24"/>
              </w:rPr>
              <w:t>List of Figures</w:t>
            </w:r>
            <w:r>
              <w:rPr>
                <w:rFonts w:ascii="Book Antiqua" w:eastAsia="Book Antiqua" w:hAnsi="Book Antiqua" w:cs="Book Antiqua"/>
                <w:color w:val="000000"/>
                <w:sz w:val="24"/>
                <w:szCs w:val="24"/>
              </w:rPr>
              <w:tab/>
              <w:t>12</w:t>
            </w:r>
          </w:hyperlink>
        </w:p>
        <w:p w14:paraId="3489E956" w14:textId="77777777" w:rsidR="00B50953" w:rsidRDefault="00A8750D">
          <w:pPr>
            <w:widowControl w:val="0"/>
            <w:tabs>
              <w:tab w:val="right" w:leader="dot" w:pos="12000"/>
            </w:tabs>
            <w:spacing w:before="60" w:line="240" w:lineRule="auto"/>
            <w:rPr>
              <w:b/>
              <w:color w:val="000000"/>
            </w:rPr>
          </w:pPr>
          <w:hyperlink w:anchor="_2s8eyo1">
            <w:r>
              <w:rPr>
                <w:rFonts w:ascii="Book Antiqua" w:eastAsia="Book Antiqua" w:hAnsi="Book Antiqua" w:cs="Book Antiqua"/>
                <w:color w:val="000000"/>
                <w:sz w:val="24"/>
                <w:szCs w:val="24"/>
              </w:rPr>
              <w:t>List of Equations</w:t>
            </w:r>
            <w:r>
              <w:rPr>
                <w:rFonts w:ascii="Book Antiqua" w:eastAsia="Book Antiqua" w:hAnsi="Book Antiqua" w:cs="Book Antiqua"/>
                <w:color w:val="000000"/>
                <w:sz w:val="24"/>
                <w:szCs w:val="24"/>
              </w:rPr>
              <w:tab/>
              <w:t>14</w:t>
            </w:r>
          </w:hyperlink>
        </w:p>
        <w:p w14:paraId="29C9484F" w14:textId="77777777" w:rsidR="00B50953" w:rsidRDefault="00A8750D">
          <w:pPr>
            <w:widowControl w:val="0"/>
            <w:tabs>
              <w:tab w:val="right" w:leader="dot" w:pos="12000"/>
            </w:tabs>
            <w:spacing w:before="60" w:line="240" w:lineRule="auto"/>
            <w:rPr>
              <w:b/>
              <w:color w:val="000000"/>
            </w:rPr>
          </w:pPr>
          <w:hyperlink w:anchor="_17dp8vu">
            <w:r>
              <w:rPr>
                <w:rFonts w:ascii="Book Antiqua" w:eastAsia="Book Antiqua" w:hAnsi="Book Antiqua" w:cs="Book Antiqua"/>
                <w:color w:val="000000"/>
                <w:sz w:val="24"/>
                <w:szCs w:val="24"/>
              </w:rPr>
              <w:t>1. Introduction</w:t>
            </w:r>
            <w:r>
              <w:rPr>
                <w:rFonts w:ascii="Book Antiqua" w:eastAsia="Book Antiqua" w:hAnsi="Book Antiqua" w:cs="Book Antiqua"/>
                <w:color w:val="000000"/>
                <w:sz w:val="24"/>
                <w:szCs w:val="24"/>
              </w:rPr>
              <w:tab/>
              <w:t>1</w:t>
            </w:r>
          </w:hyperlink>
        </w:p>
        <w:p w14:paraId="29E7BDCA" w14:textId="77777777" w:rsidR="00B50953" w:rsidRDefault="00A8750D">
          <w:pPr>
            <w:widowControl w:val="0"/>
            <w:tabs>
              <w:tab w:val="right" w:leader="dot" w:pos="12000"/>
            </w:tabs>
            <w:spacing w:before="60" w:line="240" w:lineRule="auto"/>
            <w:ind w:left="360"/>
            <w:rPr>
              <w:color w:val="000000"/>
            </w:rPr>
          </w:pPr>
          <w:hyperlink w:anchor="_3rdcrjn">
            <w:r>
              <w:rPr>
                <w:rFonts w:ascii="Book Antiqua" w:eastAsia="Book Antiqua" w:hAnsi="Book Antiqua" w:cs="Book Antiqua"/>
                <w:color w:val="000000"/>
                <w:sz w:val="24"/>
                <w:szCs w:val="24"/>
              </w:rPr>
              <w:t>1.1 Program Structure and Features</w:t>
            </w:r>
            <w:r>
              <w:rPr>
                <w:rFonts w:ascii="Book Antiqua" w:eastAsia="Book Antiqua" w:hAnsi="Book Antiqua" w:cs="Book Antiqua"/>
                <w:color w:val="000000"/>
                <w:sz w:val="24"/>
                <w:szCs w:val="24"/>
              </w:rPr>
              <w:tab/>
              <w:t>1</w:t>
            </w:r>
          </w:hyperlink>
        </w:p>
        <w:p w14:paraId="3A68C5FA" w14:textId="77777777" w:rsidR="00B50953" w:rsidRDefault="00A8750D">
          <w:pPr>
            <w:widowControl w:val="0"/>
            <w:tabs>
              <w:tab w:val="right" w:leader="dot" w:pos="12000"/>
            </w:tabs>
            <w:spacing w:before="60" w:line="240" w:lineRule="auto"/>
            <w:rPr>
              <w:b/>
              <w:color w:val="000000"/>
            </w:rPr>
          </w:pPr>
          <w:hyperlink w:anchor="_lnxbz9">
            <w:r>
              <w:rPr>
                <w:rFonts w:ascii="Book Antiqua" w:eastAsia="Book Antiqua" w:hAnsi="Book Antiqua" w:cs="Book Antiqua"/>
                <w:color w:val="000000"/>
                <w:sz w:val="24"/>
                <w:szCs w:val="24"/>
              </w:rPr>
              <w:t>2. Methodology</w:t>
            </w:r>
            <w:r>
              <w:rPr>
                <w:rFonts w:ascii="Book Antiqua" w:eastAsia="Book Antiqua" w:hAnsi="Book Antiqua" w:cs="Book Antiqua"/>
                <w:color w:val="000000"/>
                <w:sz w:val="24"/>
                <w:szCs w:val="24"/>
              </w:rPr>
              <w:tab/>
              <w:t>5</w:t>
            </w:r>
          </w:hyperlink>
        </w:p>
        <w:p w14:paraId="607FC842" w14:textId="77777777" w:rsidR="00B50953" w:rsidRDefault="00A8750D">
          <w:pPr>
            <w:widowControl w:val="0"/>
            <w:tabs>
              <w:tab w:val="right" w:leader="dot" w:pos="12000"/>
            </w:tabs>
            <w:spacing w:before="60" w:line="240" w:lineRule="auto"/>
            <w:ind w:left="360"/>
            <w:rPr>
              <w:color w:val="000000"/>
            </w:rPr>
          </w:pPr>
          <w:hyperlink w:anchor="_35nkun2">
            <w:r>
              <w:rPr>
                <w:rFonts w:ascii="Book Antiqua" w:eastAsia="Book Antiqua" w:hAnsi="Book Antiqua" w:cs="Book Antiqua"/>
                <w:color w:val="000000"/>
                <w:sz w:val="24"/>
                <w:szCs w:val="24"/>
              </w:rPr>
              <w:t>1.1 Heading 2</w:t>
            </w:r>
            <w:r>
              <w:rPr>
                <w:rFonts w:ascii="Book Antiqua" w:eastAsia="Book Antiqua" w:hAnsi="Book Antiqua" w:cs="Book Antiqua"/>
                <w:color w:val="000000"/>
                <w:sz w:val="24"/>
                <w:szCs w:val="24"/>
              </w:rPr>
              <w:tab/>
              <w:t>5</w:t>
            </w:r>
          </w:hyperlink>
        </w:p>
        <w:p w14:paraId="21326DE9" w14:textId="77777777" w:rsidR="00B50953" w:rsidRDefault="00A8750D">
          <w:pPr>
            <w:widowControl w:val="0"/>
            <w:tabs>
              <w:tab w:val="right" w:leader="dot" w:pos="12000"/>
            </w:tabs>
            <w:spacing w:before="60" w:line="240" w:lineRule="auto"/>
            <w:ind w:left="720"/>
            <w:rPr>
              <w:color w:val="000000"/>
            </w:rPr>
          </w:pPr>
          <w:hyperlink w:anchor="_1ksv4uv">
            <w:r>
              <w:rPr>
                <w:rFonts w:ascii="Book Antiqua" w:eastAsia="Book Antiqua" w:hAnsi="Book Antiqua" w:cs="Book Antiqua"/>
                <w:color w:val="000000"/>
                <w:sz w:val="24"/>
                <w:szCs w:val="24"/>
              </w:rPr>
              <w:t>1.1.1 Heading 3</w:t>
            </w:r>
            <w:r>
              <w:rPr>
                <w:rFonts w:ascii="Book Antiqua" w:eastAsia="Book Antiqua" w:hAnsi="Book Antiqua" w:cs="Book Antiqua"/>
                <w:color w:val="000000"/>
                <w:sz w:val="24"/>
                <w:szCs w:val="24"/>
              </w:rPr>
              <w:tab/>
              <w:t>5</w:t>
            </w:r>
          </w:hyperlink>
        </w:p>
        <w:p w14:paraId="26AF46A2" w14:textId="77777777" w:rsidR="00B50953" w:rsidRDefault="00A8750D">
          <w:pPr>
            <w:widowControl w:val="0"/>
            <w:tabs>
              <w:tab w:val="right" w:leader="dot" w:pos="12000"/>
            </w:tabs>
            <w:spacing w:before="60" w:line="240" w:lineRule="auto"/>
            <w:rPr>
              <w:b/>
              <w:color w:val="000000"/>
            </w:rPr>
          </w:pPr>
          <w:hyperlink w:anchor="_44sinio">
            <w:r>
              <w:rPr>
                <w:rFonts w:ascii="Book Antiqua" w:eastAsia="Book Antiqua" w:hAnsi="Book Antiqua" w:cs="Book Antiqua"/>
                <w:color w:val="000000"/>
                <w:sz w:val="24"/>
                <w:szCs w:val="24"/>
              </w:rPr>
              <w:t>Discussion</w:t>
            </w:r>
            <w:r>
              <w:rPr>
                <w:rFonts w:ascii="Book Antiqua" w:eastAsia="Book Antiqua" w:hAnsi="Book Antiqua" w:cs="Book Antiqua"/>
                <w:color w:val="000000"/>
                <w:sz w:val="24"/>
                <w:szCs w:val="24"/>
              </w:rPr>
              <w:tab/>
              <w:t>7</w:t>
            </w:r>
          </w:hyperlink>
        </w:p>
        <w:p w14:paraId="2D35772A" w14:textId="77777777" w:rsidR="00B50953" w:rsidRDefault="00A8750D">
          <w:pPr>
            <w:widowControl w:val="0"/>
            <w:tabs>
              <w:tab w:val="right" w:leader="dot" w:pos="12000"/>
            </w:tabs>
            <w:spacing w:before="60" w:line="240" w:lineRule="auto"/>
            <w:rPr>
              <w:b/>
              <w:color w:val="000000"/>
            </w:rPr>
          </w:pPr>
          <w:hyperlink w:anchor="_2jxsxqh">
            <w:r>
              <w:rPr>
                <w:rFonts w:ascii="Book Antiqua" w:eastAsia="Book Antiqua" w:hAnsi="Book Antiqua" w:cs="Book Antiqua"/>
                <w:color w:val="000000"/>
                <w:sz w:val="24"/>
                <w:szCs w:val="24"/>
              </w:rPr>
              <w:t>Concluding Remarks</w:t>
            </w:r>
            <w:r>
              <w:rPr>
                <w:rFonts w:ascii="Book Antiqua" w:eastAsia="Book Antiqua" w:hAnsi="Book Antiqua" w:cs="Book Antiqua"/>
                <w:color w:val="000000"/>
                <w:sz w:val="24"/>
                <w:szCs w:val="24"/>
              </w:rPr>
              <w:tab/>
              <w:t>9</w:t>
            </w:r>
          </w:hyperlink>
        </w:p>
        <w:p w14:paraId="77295694" w14:textId="77777777" w:rsidR="00B50953" w:rsidRDefault="00A8750D">
          <w:pPr>
            <w:widowControl w:val="0"/>
            <w:tabs>
              <w:tab w:val="right" w:leader="dot" w:pos="12000"/>
            </w:tabs>
            <w:spacing w:before="60" w:line="240" w:lineRule="auto"/>
            <w:rPr>
              <w:b/>
              <w:color w:val="000000"/>
            </w:rPr>
          </w:pPr>
          <w:hyperlink w:anchor="_z337ya">
            <w:r>
              <w:rPr>
                <w:rFonts w:ascii="Book Antiqua" w:eastAsia="Book Antiqua" w:hAnsi="Book Antiqua" w:cs="Book Antiqua"/>
                <w:color w:val="000000"/>
                <w:sz w:val="24"/>
                <w:szCs w:val="24"/>
              </w:rPr>
              <w:t>Future Work</w:t>
            </w:r>
            <w:r>
              <w:rPr>
                <w:rFonts w:ascii="Book Antiqua" w:eastAsia="Book Antiqua" w:hAnsi="Book Antiqua" w:cs="Book Antiqua"/>
                <w:color w:val="000000"/>
                <w:sz w:val="24"/>
                <w:szCs w:val="24"/>
              </w:rPr>
              <w:tab/>
              <w:t>11</w:t>
            </w:r>
          </w:hyperlink>
        </w:p>
        <w:p w14:paraId="07EB612F" w14:textId="77777777" w:rsidR="00B50953" w:rsidRDefault="00A8750D">
          <w:pPr>
            <w:widowControl w:val="0"/>
            <w:tabs>
              <w:tab w:val="right" w:leader="dot" w:pos="12000"/>
            </w:tabs>
            <w:spacing w:before="60" w:line="240" w:lineRule="auto"/>
            <w:rPr>
              <w:b/>
              <w:color w:val="000000"/>
            </w:rPr>
          </w:pPr>
          <w:hyperlink w:anchor="_3j2qqm3">
            <w:r>
              <w:rPr>
                <w:rFonts w:ascii="Book Antiqua" w:eastAsia="Book Antiqua" w:hAnsi="Book Antiqua" w:cs="Book Antiqua"/>
                <w:color w:val="000000"/>
                <w:sz w:val="24"/>
                <w:szCs w:val="24"/>
              </w:rPr>
              <w:t>References</w:t>
            </w:r>
            <w:r>
              <w:rPr>
                <w:rFonts w:ascii="Book Antiqua" w:eastAsia="Book Antiqua" w:hAnsi="Book Antiqua" w:cs="Book Antiqua"/>
                <w:color w:val="000000"/>
                <w:sz w:val="24"/>
                <w:szCs w:val="24"/>
              </w:rPr>
              <w:tab/>
              <w:t>13</w:t>
            </w:r>
          </w:hyperlink>
          <w:r>
            <w:fldChar w:fldCharType="end"/>
          </w:r>
        </w:p>
      </w:sdtContent>
    </w:sdt>
    <w:p w14:paraId="6BFBED76" w14:textId="77777777" w:rsidR="00B50953" w:rsidRDefault="00A8750D">
      <w:pPr>
        <w:spacing w:after="160" w:line="259" w:lineRule="auto"/>
        <w:rPr>
          <w:rFonts w:ascii="Book Antiqua" w:eastAsia="Book Antiqua" w:hAnsi="Book Antiqua" w:cs="Book Antiqua"/>
          <w:b/>
          <w:sz w:val="24"/>
          <w:szCs w:val="24"/>
        </w:rPr>
      </w:pPr>
      <w:r>
        <w:br w:type="page"/>
      </w:r>
    </w:p>
    <w:p w14:paraId="3AD1BA35" w14:textId="77777777" w:rsidR="00AD6CAB" w:rsidRDefault="00AD6CAB" w:rsidP="00AD6CAB">
      <w:pPr>
        <w:rPr>
          <w:rFonts w:ascii="Book Antiqua" w:hAnsi="Book Antiqua"/>
          <w:b/>
          <w:sz w:val="28"/>
        </w:rPr>
      </w:pPr>
      <w:bookmarkStart w:id="3" w:name="_3znysh7" w:colFirst="0" w:colLast="0"/>
      <w:bookmarkEnd w:id="3"/>
      <w:r w:rsidRPr="00AD6CAB">
        <w:rPr>
          <w:rFonts w:ascii="Book Antiqua" w:hAnsi="Book Antiqua"/>
          <w:b/>
          <w:sz w:val="28"/>
        </w:rPr>
        <w:lastRenderedPageBreak/>
        <w:t>Abstract</w:t>
      </w:r>
    </w:p>
    <w:p w14:paraId="1AE1644A" w14:textId="77777777" w:rsidR="005D7D85" w:rsidRPr="00AD6CAB" w:rsidRDefault="005D7D85" w:rsidP="00AD6CAB">
      <w:pPr>
        <w:rPr>
          <w:ins w:id="4" w:author="krishnasai bitra | AP23110010844" w:date="2024-11-09T09:12:00Z"/>
          <w:rFonts w:ascii="Book Antiqua" w:hAnsi="Book Antiqua"/>
          <w:b/>
          <w:sz w:val="28"/>
        </w:rPr>
      </w:pPr>
    </w:p>
    <w:p w14:paraId="53D126F9" w14:textId="77777777" w:rsidR="00B50953" w:rsidRDefault="00A8750D" w:rsidP="005D7D85">
      <w:pPr>
        <w:spacing w:before="240" w:after="240"/>
        <w:jc w:val="both"/>
        <w:rPr>
          <w:rFonts w:ascii="Book Antiqua" w:eastAsia="Book Antiqua" w:hAnsi="Book Antiqua" w:cs="Book Antiqua"/>
          <w:sz w:val="24"/>
          <w:szCs w:val="24"/>
        </w:rPr>
      </w:pPr>
      <w:r>
        <w:rPr>
          <w:rFonts w:ascii="Book Antiqua" w:eastAsia="Book Antiqua" w:hAnsi="Book Antiqua" w:cs="Book Antiqua"/>
          <w:sz w:val="24"/>
          <w:szCs w:val="24"/>
        </w:rPr>
        <w:t>This C++ program is a simplified ATM simulation designed to demonstrate essential Object-Oriented Programming (OOP) principles such as encapsulation, inheritance, and polymorphism. The program features three main classes: AccountHolder, Admin, and ATM, each performing distinct roles to emulate a realistic ATM system. The AccountHolder class models individual bank users with secure PIN encryption, balance management, and encapsulated access methods. The Admin class inherits from AccountHolder to add administrative privileges, such as resetting user balances, showcasing inheritance and polymorphism. The ATM class serves as the interface, enabling users and admins to interact with the system securely through PIN verification and account access.</w:t>
      </w:r>
    </w:p>
    <w:p w14:paraId="19D11239" w14:textId="77777777" w:rsidR="00B50953" w:rsidRDefault="00A8750D" w:rsidP="005D7D85">
      <w:pPr>
        <w:spacing w:before="240" w:after="240"/>
        <w:jc w:val="both"/>
        <w:rPr>
          <w:rFonts w:ascii="Book Antiqua" w:eastAsia="Book Antiqua" w:hAnsi="Book Antiqua" w:cs="Book Antiqua"/>
          <w:sz w:val="24"/>
          <w:szCs w:val="24"/>
        </w:rPr>
      </w:pPr>
      <w:r>
        <w:rPr>
          <w:rFonts w:ascii="Book Antiqua" w:eastAsia="Book Antiqua" w:hAnsi="Book Antiqua" w:cs="Book Antiqua"/>
          <w:sz w:val="24"/>
          <w:szCs w:val="24"/>
        </w:rPr>
        <w:t>A simple XOR-based encryption function is used to protect PIN data, while the ATM class handles common transactions, including balance inquiry, deposit, and withdrawal. The program’s structure and interactive flow allow users to simulate realistic ATM operations, while showcasing fundamental OOP concepts and basic data security techniques. This project provides an illustrative example of how OOP principles and basic encryption can be applied to design a user-focused, secure ATM system simulation in C++.</w:t>
      </w:r>
    </w:p>
    <w:p w14:paraId="04B4E08A" w14:textId="77777777" w:rsidR="00B50953" w:rsidRDefault="00B50953">
      <w:pPr>
        <w:spacing w:before="240" w:after="240"/>
        <w:rPr>
          <w:rFonts w:ascii="Book Antiqua" w:eastAsia="Book Antiqua" w:hAnsi="Book Antiqua" w:cs="Book Antiqua"/>
          <w:sz w:val="24"/>
          <w:szCs w:val="24"/>
        </w:rPr>
      </w:pPr>
    </w:p>
    <w:p w14:paraId="2A16BAB8" w14:textId="77777777" w:rsidR="00B50953" w:rsidRDefault="00B50953">
      <w:pPr>
        <w:spacing w:after="160"/>
        <w:rPr>
          <w:rFonts w:ascii="Book Antiqua" w:eastAsia="Book Antiqua" w:hAnsi="Book Antiqua" w:cs="Book Antiqua"/>
          <w:sz w:val="24"/>
          <w:szCs w:val="24"/>
        </w:rPr>
      </w:pPr>
    </w:p>
    <w:p w14:paraId="4505DB3E" w14:textId="77777777" w:rsidR="00B50953" w:rsidRDefault="00A8750D" w:rsidP="005D7D85">
      <w:pPr>
        <w:spacing w:after="160"/>
        <w:rPr>
          <w:rFonts w:ascii="Book Antiqua" w:eastAsia="Book Antiqua" w:hAnsi="Book Antiqua" w:cs="Book Antiqua"/>
          <w:sz w:val="24"/>
          <w:szCs w:val="24"/>
        </w:rPr>
      </w:pPr>
      <w:r>
        <w:br w:type="page"/>
      </w:r>
    </w:p>
    <w:p w14:paraId="0CB8AE6C" w14:textId="77777777" w:rsidR="00AD6CAB" w:rsidRDefault="00AD6CAB">
      <w:pPr>
        <w:spacing w:before="240" w:after="240" w:line="259" w:lineRule="auto"/>
        <w:rPr>
          <w:rFonts w:ascii="Book Antiqua" w:eastAsia="Book Antiqua" w:hAnsi="Book Antiqua" w:cs="Book Antiqua"/>
          <w:b/>
          <w:sz w:val="28"/>
          <w:szCs w:val="24"/>
        </w:rPr>
      </w:pPr>
      <w:bookmarkStart w:id="5" w:name="_3dy6vkm" w:colFirst="0" w:colLast="0"/>
      <w:bookmarkEnd w:id="5"/>
      <w:r w:rsidRPr="00AD6CAB">
        <w:rPr>
          <w:rFonts w:ascii="Book Antiqua" w:eastAsia="Book Antiqua" w:hAnsi="Book Antiqua" w:cs="Book Antiqua"/>
          <w:b/>
          <w:sz w:val="28"/>
          <w:szCs w:val="24"/>
        </w:rPr>
        <w:lastRenderedPageBreak/>
        <w:t xml:space="preserve">Abbreviations </w:t>
      </w:r>
    </w:p>
    <w:p w14:paraId="240810FF" w14:textId="77777777" w:rsidR="005D7D85" w:rsidRDefault="005D7D85">
      <w:pPr>
        <w:spacing w:before="240" w:after="240" w:line="259" w:lineRule="auto"/>
        <w:rPr>
          <w:rFonts w:ascii="Book Antiqua" w:eastAsia="Book Antiqua" w:hAnsi="Book Antiqua" w:cs="Book Antiqua"/>
          <w:sz w:val="24"/>
          <w:szCs w:val="24"/>
        </w:rPr>
      </w:pPr>
    </w:p>
    <w:p w14:paraId="6480BD1C" w14:textId="77777777" w:rsidR="00B50953" w:rsidRDefault="00A8750D" w:rsidP="00DF17F1">
      <w:pPr>
        <w:spacing w:before="240" w:after="240"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Abbreviations used in the code and their meanings:</w:t>
      </w:r>
    </w:p>
    <w:p w14:paraId="39E3B709" w14:textId="77777777" w:rsidR="00B50953" w:rsidRDefault="00A8750D" w:rsidP="00DF17F1">
      <w:pPr>
        <w:numPr>
          <w:ilvl w:val="0"/>
          <w:numId w:val="10"/>
        </w:numPr>
        <w:spacing w:before="240" w:line="259" w:lineRule="auto"/>
        <w:jc w:val="both"/>
        <w:rPr>
          <w:rFonts w:ascii="Book Antiqua" w:eastAsia="Book Antiqua" w:hAnsi="Book Antiqua" w:cs="Book Antiqua"/>
          <w:sz w:val="24"/>
          <w:szCs w:val="24"/>
        </w:rPr>
      </w:pPr>
      <w:r>
        <w:rPr>
          <w:rFonts w:ascii="Book Antiqua" w:eastAsia="Book Antiqua" w:hAnsi="Book Antiqua" w:cs="Book Antiqua"/>
          <w:b/>
          <w:sz w:val="24"/>
          <w:szCs w:val="24"/>
        </w:rPr>
        <w:t>ATM</w:t>
      </w:r>
      <w:r>
        <w:rPr>
          <w:rFonts w:ascii="Book Antiqua" w:eastAsia="Book Antiqua" w:hAnsi="Book Antiqua" w:cs="Book Antiqua"/>
          <w:sz w:val="24"/>
          <w:szCs w:val="24"/>
        </w:rPr>
        <w:t xml:space="preserve"> - Automated Teller Machine</w:t>
      </w:r>
    </w:p>
    <w:p w14:paraId="6FF1A244" w14:textId="77777777" w:rsidR="00B50953" w:rsidRDefault="00A8750D" w:rsidP="00DF17F1">
      <w:pPr>
        <w:numPr>
          <w:ilvl w:val="1"/>
          <w:numId w:val="10"/>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A device that allows users to perform financial transactions (withdrawals, deposits, balance inquiries) without bank staff assistance.</w:t>
      </w:r>
    </w:p>
    <w:p w14:paraId="23EB0E47" w14:textId="77777777" w:rsidR="00B50953" w:rsidRDefault="00A8750D" w:rsidP="00DF17F1">
      <w:pPr>
        <w:numPr>
          <w:ilvl w:val="0"/>
          <w:numId w:val="10"/>
        </w:numPr>
        <w:spacing w:line="259" w:lineRule="auto"/>
        <w:jc w:val="both"/>
        <w:rPr>
          <w:rFonts w:ascii="Book Antiqua" w:eastAsia="Book Antiqua" w:hAnsi="Book Antiqua" w:cs="Book Antiqua"/>
          <w:sz w:val="24"/>
          <w:szCs w:val="24"/>
        </w:rPr>
      </w:pPr>
      <w:r>
        <w:rPr>
          <w:rFonts w:ascii="Book Antiqua" w:eastAsia="Book Antiqua" w:hAnsi="Book Antiqua" w:cs="Book Antiqua"/>
          <w:b/>
          <w:sz w:val="24"/>
          <w:szCs w:val="24"/>
        </w:rPr>
        <w:t>PIN</w:t>
      </w:r>
      <w:r>
        <w:rPr>
          <w:rFonts w:ascii="Book Antiqua" w:eastAsia="Book Antiqua" w:hAnsi="Book Antiqua" w:cs="Book Antiqua"/>
          <w:sz w:val="24"/>
          <w:szCs w:val="24"/>
        </w:rPr>
        <w:t xml:space="preserve"> - Personal Identification Number</w:t>
      </w:r>
    </w:p>
    <w:p w14:paraId="0B8F9223" w14:textId="77777777" w:rsidR="00B50953" w:rsidRDefault="00A8750D" w:rsidP="00DF17F1">
      <w:pPr>
        <w:numPr>
          <w:ilvl w:val="1"/>
          <w:numId w:val="10"/>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A numeric code used by the account holder to verify identity and access account features securely.</w:t>
      </w:r>
    </w:p>
    <w:p w14:paraId="1DE6021D" w14:textId="77777777" w:rsidR="00B50953" w:rsidRDefault="00A8750D" w:rsidP="00DF17F1">
      <w:pPr>
        <w:numPr>
          <w:ilvl w:val="0"/>
          <w:numId w:val="10"/>
        </w:numPr>
        <w:spacing w:line="259" w:lineRule="auto"/>
        <w:jc w:val="both"/>
        <w:rPr>
          <w:rFonts w:ascii="Book Antiqua" w:eastAsia="Book Antiqua" w:hAnsi="Book Antiqua" w:cs="Book Antiqua"/>
          <w:sz w:val="24"/>
          <w:szCs w:val="24"/>
        </w:rPr>
      </w:pPr>
      <w:r>
        <w:rPr>
          <w:rFonts w:ascii="Book Antiqua" w:eastAsia="Book Antiqua" w:hAnsi="Book Antiqua" w:cs="Book Antiqua"/>
          <w:b/>
          <w:sz w:val="24"/>
          <w:szCs w:val="24"/>
        </w:rPr>
        <w:t>AccNo</w:t>
      </w:r>
      <w:r>
        <w:rPr>
          <w:rFonts w:ascii="Book Antiqua" w:eastAsia="Book Antiqua" w:hAnsi="Book Antiqua" w:cs="Book Antiqua"/>
          <w:sz w:val="24"/>
          <w:szCs w:val="24"/>
        </w:rPr>
        <w:t xml:space="preserve"> - Account Number</w:t>
      </w:r>
    </w:p>
    <w:p w14:paraId="1BEBCB42" w14:textId="77777777" w:rsidR="00B50953" w:rsidRDefault="00A8750D" w:rsidP="00DF17F1">
      <w:pPr>
        <w:numPr>
          <w:ilvl w:val="1"/>
          <w:numId w:val="10"/>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A unique identifier for each bank account, used to manage and secure transactions.</w:t>
      </w:r>
    </w:p>
    <w:p w14:paraId="3FE169B6" w14:textId="77777777" w:rsidR="00B50953" w:rsidRDefault="00A8750D" w:rsidP="00DF17F1">
      <w:pPr>
        <w:numPr>
          <w:ilvl w:val="0"/>
          <w:numId w:val="10"/>
        </w:numPr>
        <w:spacing w:line="259" w:lineRule="auto"/>
        <w:jc w:val="both"/>
        <w:rPr>
          <w:rFonts w:ascii="Book Antiqua" w:eastAsia="Book Antiqua" w:hAnsi="Book Antiqua" w:cs="Book Antiqua"/>
          <w:sz w:val="24"/>
          <w:szCs w:val="24"/>
        </w:rPr>
      </w:pPr>
      <w:r>
        <w:rPr>
          <w:rFonts w:ascii="Book Antiqua" w:eastAsia="Book Antiqua" w:hAnsi="Book Antiqua" w:cs="Book Antiqua"/>
          <w:b/>
          <w:sz w:val="24"/>
          <w:szCs w:val="24"/>
        </w:rPr>
        <w:t>OOP</w:t>
      </w:r>
      <w:r>
        <w:rPr>
          <w:rFonts w:ascii="Book Antiqua" w:eastAsia="Book Antiqua" w:hAnsi="Book Antiqua" w:cs="Book Antiqua"/>
          <w:sz w:val="24"/>
          <w:szCs w:val="24"/>
        </w:rPr>
        <w:t xml:space="preserve"> - Object-Oriented Programming</w:t>
      </w:r>
    </w:p>
    <w:p w14:paraId="45A13093" w14:textId="77777777" w:rsidR="00B50953" w:rsidRDefault="00A8750D" w:rsidP="00DF17F1">
      <w:pPr>
        <w:numPr>
          <w:ilvl w:val="1"/>
          <w:numId w:val="10"/>
        </w:numPr>
        <w:spacing w:after="240"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A programming paradigm that structures code around objects and uses principles like encapsulation, inheritance, and polymorphism.</w:t>
      </w:r>
    </w:p>
    <w:p w14:paraId="53D15FDA" w14:textId="77777777" w:rsidR="00B50953" w:rsidRDefault="00B50953">
      <w:pPr>
        <w:spacing w:after="160" w:line="259" w:lineRule="auto"/>
        <w:rPr>
          <w:rFonts w:ascii="Book Antiqua" w:eastAsia="Book Antiqua" w:hAnsi="Book Antiqua" w:cs="Book Antiqua"/>
          <w:sz w:val="24"/>
          <w:szCs w:val="24"/>
        </w:rPr>
      </w:pPr>
    </w:p>
    <w:p w14:paraId="22570FFB" w14:textId="77777777" w:rsidR="00B50953" w:rsidRDefault="00B50953">
      <w:pPr>
        <w:tabs>
          <w:tab w:val="left" w:pos="2085"/>
        </w:tabs>
        <w:spacing w:after="160" w:line="259" w:lineRule="auto"/>
        <w:jc w:val="both"/>
        <w:rPr>
          <w:rFonts w:ascii="Book Antiqua" w:eastAsia="Book Antiqua" w:hAnsi="Book Antiqua" w:cs="Book Antiqua"/>
          <w:sz w:val="24"/>
          <w:szCs w:val="24"/>
        </w:rPr>
      </w:pPr>
    </w:p>
    <w:p w14:paraId="010CC53D" w14:textId="77777777" w:rsidR="00B50953" w:rsidRDefault="00A8750D">
      <w:pPr>
        <w:spacing w:after="160" w:line="259" w:lineRule="auto"/>
        <w:rPr>
          <w:rFonts w:ascii="Book Antiqua" w:eastAsia="Book Antiqua" w:hAnsi="Book Antiqua" w:cs="Book Antiqua"/>
          <w:b/>
          <w:sz w:val="24"/>
          <w:szCs w:val="24"/>
        </w:rPr>
      </w:pPr>
      <w:r>
        <w:br w:type="page"/>
      </w:r>
    </w:p>
    <w:p w14:paraId="61F75959" w14:textId="77777777" w:rsidR="00B50953" w:rsidRDefault="00AD6CAB" w:rsidP="005D7D85">
      <w:pPr>
        <w:spacing w:after="160" w:line="259" w:lineRule="auto"/>
        <w:jc w:val="both"/>
        <w:rPr>
          <w:rFonts w:ascii="Book Antiqua" w:eastAsia="Book Antiqua" w:hAnsi="Book Antiqua" w:cs="Book Antiqua"/>
          <w:b/>
          <w:color w:val="000000" w:themeColor="text1"/>
          <w:sz w:val="28"/>
          <w:szCs w:val="24"/>
        </w:rPr>
      </w:pPr>
      <w:bookmarkStart w:id="6" w:name="_17dp8vu" w:colFirst="0" w:colLast="0"/>
      <w:bookmarkEnd w:id="6"/>
      <w:r w:rsidRPr="00AD6CAB">
        <w:rPr>
          <w:rFonts w:ascii="Book Antiqua" w:eastAsia="Book Antiqua" w:hAnsi="Book Antiqua" w:cs="Book Antiqua"/>
          <w:b/>
          <w:color w:val="000000" w:themeColor="text1"/>
          <w:sz w:val="28"/>
          <w:szCs w:val="24"/>
        </w:rPr>
        <w:lastRenderedPageBreak/>
        <w:t>1. Introduction</w:t>
      </w:r>
    </w:p>
    <w:p w14:paraId="692BA145" w14:textId="77777777" w:rsidR="005D7D85" w:rsidRPr="00AD6CAB" w:rsidRDefault="005D7D85" w:rsidP="005D7D85">
      <w:pPr>
        <w:spacing w:after="160" w:line="259" w:lineRule="auto"/>
        <w:jc w:val="both"/>
        <w:rPr>
          <w:rFonts w:ascii="Book Antiqua" w:eastAsia="Book Antiqua" w:hAnsi="Book Antiqua" w:cs="Book Antiqua"/>
          <w:b/>
          <w:color w:val="000000" w:themeColor="text1"/>
          <w:sz w:val="28"/>
          <w:szCs w:val="24"/>
        </w:rPr>
      </w:pPr>
    </w:p>
    <w:p w14:paraId="49D6B59F" w14:textId="77777777" w:rsidR="00B50953" w:rsidRPr="00AD6CAB" w:rsidRDefault="00A8750D" w:rsidP="005D7D85">
      <w:pPr>
        <w:spacing w:after="160" w:line="259" w:lineRule="auto"/>
        <w:jc w:val="both"/>
        <w:rPr>
          <w:rFonts w:ascii="Book Antiqua" w:eastAsia="Book Antiqua" w:hAnsi="Book Antiqua" w:cs="Book Antiqua"/>
          <w:b/>
          <w:color w:val="000000" w:themeColor="text1"/>
          <w:sz w:val="24"/>
          <w:szCs w:val="24"/>
        </w:rPr>
      </w:pPr>
      <w:r w:rsidRPr="00AD6CAB">
        <w:rPr>
          <w:rFonts w:ascii="Book Antiqua" w:eastAsia="Book Antiqua" w:hAnsi="Book Antiqua" w:cs="Book Antiqua"/>
          <w:color w:val="000000" w:themeColor="text1"/>
          <w:sz w:val="24"/>
          <w:szCs w:val="24"/>
        </w:rPr>
        <w:t>This C++ program is a fully functional simulation of an ATM (Automated Teller Machine) system, designed to demonstrate key Object-Oriented Programming (OOP) principles, including encapsulation, inheritance, and polymorphism, as well as basic encryption techniques. The program is structured around three main classes—</w:t>
      </w:r>
      <w:r w:rsidRPr="00AD6CAB">
        <w:rPr>
          <w:rFonts w:ascii="Book Antiqua" w:eastAsia="Roboto Mono" w:hAnsi="Book Antiqua" w:cs="Roboto Mono"/>
          <w:b/>
          <w:color w:val="000000" w:themeColor="text1"/>
          <w:sz w:val="24"/>
          <w:szCs w:val="24"/>
        </w:rPr>
        <w:t>AccountHolder</w:t>
      </w:r>
      <w:r w:rsidRPr="00AD6CAB">
        <w:rPr>
          <w:rFonts w:ascii="Book Antiqua" w:eastAsia="Book Antiqua" w:hAnsi="Book Antiqua" w:cs="Book Antiqua"/>
          <w:b/>
          <w:color w:val="000000" w:themeColor="text1"/>
          <w:sz w:val="24"/>
          <w:szCs w:val="24"/>
        </w:rPr>
        <w:t xml:space="preserve">, </w:t>
      </w:r>
      <w:r w:rsidRPr="00AD6CAB">
        <w:rPr>
          <w:rFonts w:ascii="Book Antiqua" w:eastAsia="Roboto Mono" w:hAnsi="Book Antiqua" w:cs="Roboto Mono"/>
          <w:b/>
          <w:color w:val="000000" w:themeColor="text1"/>
          <w:sz w:val="24"/>
          <w:szCs w:val="24"/>
        </w:rPr>
        <w:t>Admin</w:t>
      </w:r>
      <w:r w:rsidRPr="00AD6CAB">
        <w:rPr>
          <w:rFonts w:ascii="Book Antiqua" w:eastAsia="Book Antiqua" w:hAnsi="Book Antiqua" w:cs="Book Antiqua"/>
          <w:b/>
          <w:color w:val="000000" w:themeColor="text1"/>
          <w:sz w:val="24"/>
          <w:szCs w:val="24"/>
        </w:rPr>
        <w:t xml:space="preserve">, </w:t>
      </w:r>
      <w:r w:rsidRPr="00AD6CAB">
        <w:rPr>
          <w:rFonts w:ascii="Book Antiqua" w:eastAsia="Book Antiqua" w:hAnsi="Book Antiqua" w:cs="Book Antiqua"/>
          <w:color w:val="000000" w:themeColor="text1"/>
          <w:sz w:val="24"/>
          <w:szCs w:val="24"/>
        </w:rPr>
        <w:t>and</w:t>
      </w:r>
      <w:r w:rsidRPr="00AD6CAB">
        <w:rPr>
          <w:rFonts w:ascii="Book Antiqua" w:eastAsia="Book Antiqua" w:hAnsi="Book Antiqua" w:cs="Book Antiqua"/>
          <w:b/>
          <w:color w:val="000000" w:themeColor="text1"/>
          <w:sz w:val="24"/>
          <w:szCs w:val="24"/>
        </w:rPr>
        <w:t xml:space="preserve"> </w:t>
      </w:r>
      <w:r w:rsidRPr="00AD6CAB">
        <w:rPr>
          <w:rFonts w:ascii="Book Antiqua" w:eastAsia="Roboto Mono" w:hAnsi="Book Antiqua" w:cs="Roboto Mono"/>
          <w:b/>
          <w:color w:val="000000" w:themeColor="text1"/>
          <w:sz w:val="24"/>
          <w:szCs w:val="24"/>
        </w:rPr>
        <w:t>ATM</w:t>
      </w:r>
      <w:r w:rsidRPr="00AD6CAB">
        <w:rPr>
          <w:rFonts w:ascii="Book Antiqua" w:eastAsia="Book Antiqua" w:hAnsi="Book Antiqua" w:cs="Book Antiqua"/>
          <w:b/>
          <w:color w:val="000000" w:themeColor="text1"/>
          <w:sz w:val="24"/>
          <w:szCs w:val="24"/>
        </w:rPr>
        <w:t xml:space="preserve"> .</w:t>
      </w:r>
    </w:p>
    <w:p w14:paraId="4D0281A2" w14:textId="77777777" w:rsidR="00B50953" w:rsidRPr="00AD6CAB" w:rsidRDefault="00B50953" w:rsidP="005D7D85">
      <w:pPr>
        <w:spacing w:after="160" w:line="259" w:lineRule="auto"/>
        <w:jc w:val="both"/>
        <w:rPr>
          <w:rFonts w:ascii="Book Antiqua" w:eastAsia="Book Antiqua" w:hAnsi="Book Antiqua" w:cs="Book Antiqua"/>
          <w:color w:val="000000" w:themeColor="text1"/>
          <w:sz w:val="24"/>
          <w:szCs w:val="24"/>
        </w:rPr>
      </w:pPr>
    </w:p>
    <w:p w14:paraId="7433FAC4" w14:textId="77777777" w:rsidR="00B50953" w:rsidRPr="00AD6CAB" w:rsidRDefault="00A8750D" w:rsidP="005D7D85">
      <w:pPr>
        <w:pStyle w:val="Heading2"/>
        <w:spacing w:before="40" w:after="0" w:line="259" w:lineRule="auto"/>
        <w:jc w:val="both"/>
        <w:rPr>
          <w:rFonts w:ascii="Book Antiqua" w:eastAsia="Book Antiqua" w:hAnsi="Book Antiqua" w:cs="Book Antiqua"/>
          <w:b/>
          <w:color w:val="000000" w:themeColor="text1"/>
          <w:sz w:val="24"/>
          <w:szCs w:val="24"/>
        </w:rPr>
      </w:pPr>
      <w:bookmarkStart w:id="7" w:name="_3rdcrjn" w:colFirst="0" w:colLast="0"/>
      <w:bookmarkEnd w:id="7"/>
      <w:r w:rsidRPr="00AD6CAB">
        <w:rPr>
          <w:rFonts w:ascii="Book Antiqua" w:eastAsia="Book Antiqua" w:hAnsi="Book Antiqua" w:cs="Book Antiqua"/>
          <w:b/>
          <w:color w:val="000000" w:themeColor="text1"/>
          <w:sz w:val="24"/>
          <w:szCs w:val="24"/>
        </w:rPr>
        <w:t>1.1 Program Structure and Features</w:t>
      </w:r>
    </w:p>
    <w:p w14:paraId="09282605" w14:textId="77777777" w:rsidR="00B50953" w:rsidRPr="00AD6CAB" w:rsidRDefault="00A8750D" w:rsidP="005D7D85">
      <w:pPr>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ab/>
        <w:t>The ATM program’s structure includes key classes and functions for secure transactions. AccountHolder manages user data and basic actions like balance inquiry, deposit, and withdrawal. The Admin class, inheriting from AccountHolder, adds functionality for resetting user balances. ATM handles user interactions, verifying PINs and guiding transactions. A helper function, encryptDecrypt, provides basic PIN encryption. Core features include secure access control, balance management, and session continuity. Encapsulation, inheritance, and polymorphism are applied, enabling a structured, role-based ATM experience with clear user and admin distinctions.</w:t>
      </w:r>
    </w:p>
    <w:p w14:paraId="6447482F" w14:textId="77777777" w:rsidR="00B50953" w:rsidRPr="00AD6CAB" w:rsidRDefault="00B50953" w:rsidP="005D7D85">
      <w:pPr>
        <w:jc w:val="both"/>
        <w:rPr>
          <w:rFonts w:ascii="Book Antiqua" w:eastAsia="Book Antiqua" w:hAnsi="Book Antiqua" w:cs="Book Antiqua"/>
          <w:color w:val="000000" w:themeColor="text1"/>
          <w:sz w:val="24"/>
          <w:szCs w:val="24"/>
        </w:rPr>
      </w:pPr>
    </w:p>
    <w:p w14:paraId="1DA92006" w14:textId="77777777" w:rsidR="00B50953" w:rsidRPr="00AD6CAB" w:rsidRDefault="00A8750D" w:rsidP="005D7D85">
      <w:pPr>
        <w:spacing w:after="160" w:line="259" w:lineRule="auto"/>
        <w:jc w:val="both"/>
        <w:rPr>
          <w:rFonts w:ascii="Book Antiqua" w:eastAsia="Book Antiqua" w:hAnsi="Book Antiqua" w:cs="Book Antiqua"/>
          <w:b/>
          <w:color w:val="000000" w:themeColor="text1"/>
          <w:sz w:val="24"/>
          <w:szCs w:val="24"/>
        </w:rPr>
      </w:pPr>
      <w:r w:rsidRPr="00AD6CAB">
        <w:rPr>
          <w:rFonts w:ascii="Book Antiqua" w:eastAsia="Book Antiqua" w:hAnsi="Book Antiqua" w:cs="Book Antiqua"/>
          <w:b/>
          <w:color w:val="000000" w:themeColor="text1"/>
          <w:sz w:val="24"/>
          <w:szCs w:val="24"/>
        </w:rPr>
        <w:t>1.2 Encryption Mechanism:</w:t>
      </w:r>
    </w:p>
    <w:p w14:paraId="7C3E3DB3" w14:textId="77777777" w:rsidR="00B50953" w:rsidRPr="00AD6CAB" w:rsidRDefault="00A8750D" w:rsidP="005D7D85">
      <w:pPr>
        <w:spacing w:after="160" w:line="259" w:lineRule="auto"/>
        <w:ind w:firstLine="720"/>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 xml:space="preserve">This encryption function secures the account holders' PINs, demonstrating basic data protection techniques. The </w:t>
      </w:r>
      <w:r w:rsidRPr="00AD6CAB">
        <w:rPr>
          <w:rFonts w:ascii="Book Antiqua" w:eastAsia="Book Antiqua" w:hAnsi="Book Antiqua" w:cs="Book Antiqua"/>
          <w:b/>
          <w:color w:val="000000" w:themeColor="text1"/>
          <w:sz w:val="24"/>
          <w:szCs w:val="24"/>
        </w:rPr>
        <w:t>encryptDecrypt</w:t>
      </w:r>
      <w:r w:rsidRPr="00AD6CAB">
        <w:rPr>
          <w:rFonts w:ascii="Book Antiqua" w:eastAsia="Book Antiqua" w:hAnsi="Book Antiqua" w:cs="Book Antiqua"/>
          <w:color w:val="000000" w:themeColor="text1"/>
          <w:sz w:val="24"/>
          <w:szCs w:val="24"/>
        </w:rPr>
        <w:t xml:space="preserve"> function uses encryption to both encrypt and decrypt PINs, simulating a secure data handling process. Though not intended for real-world security, this technique highlights fundamental encryption concepts.</w:t>
      </w:r>
    </w:p>
    <w:p w14:paraId="7AD1ECB7" w14:textId="77777777" w:rsidR="00B50953" w:rsidRPr="00AD6CAB" w:rsidRDefault="00A8750D" w:rsidP="005D7D85">
      <w:pPr>
        <w:spacing w:after="16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b/>
          <w:color w:val="000000" w:themeColor="text1"/>
          <w:sz w:val="24"/>
          <w:szCs w:val="24"/>
        </w:rPr>
        <w:t>1.3 AccountHolder Class (Encapsulation and Inheritance)</w:t>
      </w:r>
      <w:r w:rsidRPr="00AD6CAB">
        <w:rPr>
          <w:rFonts w:ascii="Book Antiqua" w:eastAsia="Book Antiqua" w:hAnsi="Book Antiqua" w:cs="Book Antiqua"/>
          <w:color w:val="000000" w:themeColor="text1"/>
          <w:sz w:val="24"/>
          <w:szCs w:val="24"/>
        </w:rPr>
        <w:t>:</w:t>
      </w:r>
    </w:p>
    <w:p w14:paraId="62732FE0" w14:textId="77777777" w:rsidR="00B50953" w:rsidRPr="00AD6CAB" w:rsidRDefault="00A8750D" w:rsidP="005D7D85">
      <w:pPr>
        <w:spacing w:after="160" w:line="259" w:lineRule="auto"/>
        <w:ind w:firstLine="720"/>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 xml:space="preserve">This class represents a generic account holder in the ATM system, with essential attributes like </w:t>
      </w:r>
      <w:r w:rsidRPr="00AD6CAB">
        <w:rPr>
          <w:rFonts w:ascii="Book Antiqua" w:eastAsia="Book Antiqua" w:hAnsi="Book Antiqua" w:cs="Book Antiqua"/>
          <w:b/>
          <w:color w:val="000000" w:themeColor="text1"/>
          <w:sz w:val="24"/>
          <w:szCs w:val="24"/>
        </w:rPr>
        <w:t>accountNumber</w:t>
      </w:r>
      <w:r w:rsidRPr="00AD6CAB">
        <w:rPr>
          <w:rFonts w:ascii="Book Antiqua" w:eastAsia="Book Antiqua" w:hAnsi="Book Antiqua" w:cs="Book Antiqua"/>
          <w:color w:val="000000" w:themeColor="text1"/>
          <w:sz w:val="24"/>
          <w:szCs w:val="24"/>
        </w:rPr>
        <w:t xml:space="preserve">, </w:t>
      </w:r>
      <w:r w:rsidRPr="00AD6CAB">
        <w:rPr>
          <w:rFonts w:ascii="Book Antiqua" w:eastAsia="Book Antiqua" w:hAnsi="Book Antiqua" w:cs="Book Antiqua"/>
          <w:b/>
          <w:color w:val="000000" w:themeColor="text1"/>
          <w:sz w:val="24"/>
          <w:szCs w:val="24"/>
        </w:rPr>
        <w:t>name</w:t>
      </w:r>
      <w:r w:rsidRPr="00AD6CAB">
        <w:rPr>
          <w:rFonts w:ascii="Book Antiqua" w:eastAsia="Book Antiqua" w:hAnsi="Book Antiqua" w:cs="Book Antiqua"/>
          <w:color w:val="000000" w:themeColor="text1"/>
          <w:sz w:val="24"/>
          <w:szCs w:val="24"/>
        </w:rPr>
        <w:t xml:space="preserve">, </w:t>
      </w:r>
      <w:r w:rsidRPr="00AD6CAB">
        <w:rPr>
          <w:rFonts w:ascii="Book Antiqua" w:eastAsia="Book Antiqua" w:hAnsi="Book Antiqua" w:cs="Book Antiqua"/>
          <w:b/>
          <w:color w:val="000000" w:themeColor="text1"/>
          <w:sz w:val="24"/>
          <w:szCs w:val="24"/>
        </w:rPr>
        <w:t>balance</w:t>
      </w:r>
      <w:r w:rsidRPr="00AD6CAB">
        <w:rPr>
          <w:rFonts w:ascii="Book Antiqua" w:eastAsia="Book Antiqua" w:hAnsi="Book Antiqua" w:cs="Book Antiqua"/>
          <w:color w:val="000000" w:themeColor="text1"/>
          <w:sz w:val="24"/>
          <w:szCs w:val="24"/>
        </w:rPr>
        <w:t xml:space="preserve">, and </w:t>
      </w:r>
      <w:r w:rsidRPr="00AD6CAB">
        <w:rPr>
          <w:rFonts w:ascii="Book Antiqua" w:eastAsia="Book Antiqua" w:hAnsi="Book Antiqua" w:cs="Book Antiqua"/>
          <w:b/>
          <w:color w:val="000000" w:themeColor="text1"/>
          <w:sz w:val="24"/>
          <w:szCs w:val="24"/>
        </w:rPr>
        <w:t>encryptedPin</w:t>
      </w:r>
      <w:r w:rsidRPr="00AD6CAB">
        <w:rPr>
          <w:rFonts w:ascii="Book Antiqua" w:eastAsia="Book Antiqua" w:hAnsi="Book Antiqua" w:cs="Book Antiqua"/>
          <w:color w:val="000000" w:themeColor="text1"/>
          <w:sz w:val="24"/>
          <w:szCs w:val="24"/>
        </w:rPr>
        <w:t>.</w:t>
      </w:r>
    </w:p>
    <w:p w14:paraId="780086E7" w14:textId="77777777" w:rsidR="00B50953" w:rsidRPr="00AD6CAB" w:rsidRDefault="00A8750D" w:rsidP="005D7D85">
      <w:pPr>
        <w:spacing w:after="16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The class also includes functions to:</w:t>
      </w:r>
    </w:p>
    <w:p w14:paraId="474446A7" w14:textId="77777777" w:rsidR="00B50953" w:rsidRPr="00AD6CAB" w:rsidRDefault="00A8750D" w:rsidP="005D7D85">
      <w:pPr>
        <w:numPr>
          <w:ilvl w:val="0"/>
          <w:numId w:val="7"/>
        </w:numPr>
        <w:spacing w:before="24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Verify PINs securely (by decrypting and comparing with the user input)</w:t>
      </w:r>
    </w:p>
    <w:p w14:paraId="21573C87" w14:textId="77777777" w:rsidR="00B50953" w:rsidRPr="00AD6CAB" w:rsidRDefault="00A8750D" w:rsidP="005D7D85">
      <w:pPr>
        <w:numPr>
          <w:ilvl w:val="0"/>
          <w:numId w:val="7"/>
        </w:numPr>
        <w:spacing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Withdraw funds (with a balance check)</w:t>
      </w:r>
    </w:p>
    <w:p w14:paraId="2AB9C1F0" w14:textId="77777777" w:rsidR="00B50953" w:rsidRPr="00AD6CAB" w:rsidRDefault="00A8750D" w:rsidP="005D7D85">
      <w:pPr>
        <w:numPr>
          <w:ilvl w:val="0"/>
          <w:numId w:val="7"/>
        </w:numPr>
        <w:spacing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Deposit funds</w:t>
      </w:r>
    </w:p>
    <w:p w14:paraId="3351E530" w14:textId="77777777" w:rsidR="00B50953" w:rsidRPr="00AD6CAB" w:rsidRDefault="00A8750D" w:rsidP="005D7D85">
      <w:pPr>
        <w:numPr>
          <w:ilvl w:val="0"/>
          <w:numId w:val="7"/>
        </w:numPr>
        <w:spacing w:after="24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Display account details.</w:t>
      </w:r>
    </w:p>
    <w:p w14:paraId="67D22379" w14:textId="77777777" w:rsidR="00B50953" w:rsidRPr="00AD6CAB" w:rsidRDefault="00A8750D" w:rsidP="005D7D85">
      <w:pPr>
        <w:spacing w:after="16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These features demonstrate secure handling of sensitive data and realistic financial operations.</w:t>
      </w:r>
    </w:p>
    <w:p w14:paraId="03A7CC47" w14:textId="77777777" w:rsidR="00B50953" w:rsidRPr="00AD6CAB" w:rsidRDefault="00A8750D" w:rsidP="005D7D85">
      <w:pPr>
        <w:spacing w:after="160" w:line="259" w:lineRule="auto"/>
        <w:jc w:val="both"/>
        <w:rPr>
          <w:rFonts w:ascii="Book Antiqua" w:eastAsia="Book Antiqua" w:hAnsi="Book Antiqua" w:cs="Book Antiqua"/>
          <w:b/>
          <w:color w:val="000000" w:themeColor="text1"/>
          <w:sz w:val="24"/>
          <w:szCs w:val="24"/>
        </w:rPr>
      </w:pPr>
      <w:r w:rsidRPr="00AD6CAB">
        <w:rPr>
          <w:rFonts w:ascii="Book Antiqua" w:eastAsia="Book Antiqua" w:hAnsi="Book Antiqua" w:cs="Book Antiqua"/>
          <w:b/>
          <w:color w:val="000000" w:themeColor="text1"/>
          <w:sz w:val="24"/>
          <w:szCs w:val="24"/>
        </w:rPr>
        <w:lastRenderedPageBreak/>
        <w:t>1.4 Admin Class (Inheritance and Polymorphism):</w:t>
      </w:r>
    </w:p>
    <w:p w14:paraId="575461CF" w14:textId="77777777" w:rsidR="00B50953" w:rsidRPr="00AD6CAB" w:rsidRDefault="00A8750D" w:rsidP="005D7D85">
      <w:pPr>
        <w:spacing w:before="240" w:after="240" w:line="259" w:lineRule="auto"/>
        <w:ind w:firstLine="720"/>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 xml:space="preserve">The Admin class inherits from </w:t>
      </w:r>
      <w:r w:rsidRPr="00AD6CAB">
        <w:rPr>
          <w:rFonts w:ascii="Book Antiqua" w:eastAsia="Book Antiqua" w:hAnsi="Book Antiqua" w:cs="Book Antiqua"/>
          <w:b/>
          <w:color w:val="000000" w:themeColor="text1"/>
          <w:sz w:val="24"/>
          <w:szCs w:val="24"/>
        </w:rPr>
        <w:t>AccountHolder</w:t>
      </w:r>
      <w:r w:rsidRPr="00AD6CAB">
        <w:rPr>
          <w:rFonts w:ascii="Book Antiqua" w:eastAsia="Book Antiqua" w:hAnsi="Book Antiqua" w:cs="Book Antiqua"/>
          <w:color w:val="000000" w:themeColor="text1"/>
          <w:sz w:val="24"/>
          <w:szCs w:val="24"/>
        </w:rPr>
        <w:t>, highlighting inheritance, with an added layer of authority to reset user balances. This admin feature is an example of access control and privilege differentiation within the system.</w:t>
      </w:r>
    </w:p>
    <w:p w14:paraId="5B392DDF" w14:textId="77777777" w:rsidR="00B50953" w:rsidRPr="00AD6CAB" w:rsidRDefault="00A8750D" w:rsidP="005D7D85">
      <w:pPr>
        <w:numPr>
          <w:ilvl w:val="0"/>
          <w:numId w:val="5"/>
        </w:numPr>
        <w:spacing w:before="240" w:line="259" w:lineRule="auto"/>
        <w:jc w:val="both"/>
        <w:rPr>
          <w:rFonts w:ascii="Book Antiqua" w:eastAsia="Book Antiqua" w:hAnsi="Book Antiqua" w:cs="Book Antiqua"/>
          <w:b/>
          <w:color w:val="000000" w:themeColor="text1"/>
          <w:sz w:val="24"/>
          <w:szCs w:val="24"/>
        </w:rPr>
      </w:pPr>
      <w:r w:rsidRPr="00AD6CAB">
        <w:rPr>
          <w:rFonts w:ascii="Book Antiqua" w:eastAsia="Book Antiqua" w:hAnsi="Book Antiqua" w:cs="Book Antiqua"/>
          <w:color w:val="000000" w:themeColor="text1"/>
          <w:sz w:val="24"/>
          <w:szCs w:val="24"/>
        </w:rPr>
        <w:t xml:space="preserve">The Admin class overrides the showDetails function from </w:t>
      </w:r>
      <w:r w:rsidRPr="00AD6CAB">
        <w:rPr>
          <w:rFonts w:ascii="Book Antiqua" w:eastAsia="Book Antiqua" w:hAnsi="Book Antiqua" w:cs="Book Antiqua"/>
          <w:b/>
          <w:color w:val="000000" w:themeColor="text1"/>
          <w:sz w:val="24"/>
          <w:szCs w:val="24"/>
        </w:rPr>
        <w:t>AccountHolder</w:t>
      </w:r>
      <w:r w:rsidRPr="00AD6CAB">
        <w:rPr>
          <w:rFonts w:ascii="Book Antiqua" w:eastAsia="Book Antiqua" w:hAnsi="Book Antiqua" w:cs="Book Antiqua"/>
          <w:color w:val="000000" w:themeColor="text1"/>
          <w:sz w:val="24"/>
          <w:szCs w:val="24"/>
        </w:rPr>
        <w:t>, showcasing polymorphism by customizing the display of details for an admin role.</w:t>
      </w:r>
    </w:p>
    <w:p w14:paraId="3BA19E87" w14:textId="77777777" w:rsidR="00B50953" w:rsidRPr="00AD6CAB" w:rsidRDefault="00A8750D" w:rsidP="005D7D85">
      <w:pPr>
        <w:numPr>
          <w:ilvl w:val="0"/>
          <w:numId w:val="5"/>
        </w:numPr>
        <w:spacing w:after="240" w:line="259" w:lineRule="auto"/>
        <w:jc w:val="both"/>
        <w:rPr>
          <w:rFonts w:ascii="Book Antiqua" w:eastAsia="Book Antiqua" w:hAnsi="Book Antiqua" w:cs="Book Antiqua"/>
          <w:b/>
          <w:color w:val="000000" w:themeColor="text1"/>
          <w:sz w:val="24"/>
          <w:szCs w:val="24"/>
        </w:rPr>
      </w:pPr>
      <w:r w:rsidRPr="00AD6CAB">
        <w:rPr>
          <w:rFonts w:ascii="Book Antiqua" w:eastAsia="Book Antiqua" w:hAnsi="Book Antiqua" w:cs="Book Antiqua"/>
          <w:color w:val="000000" w:themeColor="text1"/>
          <w:sz w:val="24"/>
          <w:szCs w:val="24"/>
        </w:rPr>
        <w:t>The admin can also perform a resetBalance operation, allowing administrative adjustments to users' account balances—an essential feature in real-world banking.</w:t>
      </w:r>
    </w:p>
    <w:p w14:paraId="424B64B4" w14:textId="77777777" w:rsidR="00B50953" w:rsidRPr="00AD6CAB" w:rsidRDefault="00A8750D" w:rsidP="005D7D85">
      <w:pPr>
        <w:spacing w:before="240" w:after="24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b/>
          <w:color w:val="000000" w:themeColor="text1"/>
          <w:sz w:val="24"/>
          <w:szCs w:val="24"/>
        </w:rPr>
        <w:t>1.5 ATM Class</w:t>
      </w:r>
      <w:r w:rsidRPr="00AD6CAB">
        <w:rPr>
          <w:rFonts w:ascii="Book Antiqua" w:eastAsia="Book Antiqua" w:hAnsi="Book Antiqua" w:cs="Book Antiqua"/>
          <w:color w:val="000000" w:themeColor="text1"/>
          <w:sz w:val="24"/>
          <w:szCs w:val="24"/>
        </w:rPr>
        <w:t>:</w:t>
      </w:r>
    </w:p>
    <w:p w14:paraId="6163280D" w14:textId="77777777" w:rsidR="00B50953" w:rsidRPr="00AD6CAB" w:rsidRDefault="00A8750D" w:rsidP="005D7D85">
      <w:pPr>
        <w:numPr>
          <w:ilvl w:val="0"/>
          <w:numId w:val="1"/>
        </w:numPr>
        <w:spacing w:before="24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This class serves as the central interface for users and admins to interact with the ATM system.</w:t>
      </w:r>
    </w:p>
    <w:p w14:paraId="340472AF" w14:textId="77777777" w:rsidR="00B50953" w:rsidRPr="00AD6CAB" w:rsidRDefault="00A8750D" w:rsidP="005D7D85">
      <w:pPr>
        <w:numPr>
          <w:ilvl w:val="0"/>
          <w:numId w:val="1"/>
        </w:numPr>
        <w:spacing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It includes:</w:t>
      </w:r>
    </w:p>
    <w:p w14:paraId="29B075FF" w14:textId="77777777" w:rsidR="00B50953" w:rsidRPr="00AD6CAB" w:rsidRDefault="00A8750D" w:rsidP="005D7D85">
      <w:pPr>
        <w:numPr>
          <w:ilvl w:val="1"/>
          <w:numId w:val="1"/>
        </w:numPr>
        <w:spacing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 xml:space="preserve">An </w:t>
      </w:r>
      <w:r w:rsidRPr="00AD6CAB">
        <w:rPr>
          <w:rFonts w:ascii="Book Antiqua" w:eastAsia="Roboto Mono" w:hAnsi="Book Antiqua" w:cs="Roboto Mono"/>
          <w:color w:val="000000" w:themeColor="text1"/>
          <w:sz w:val="24"/>
          <w:szCs w:val="24"/>
        </w:rPr>
        <w:t>accessAccount</w:t>
      </w:r>
      <w:r w:rsidRPr="00AD6CAB">
        <w:rPr>
          <w:rFonts w:ascii="Book Antiqua" w:eastAsia="Book Antiqua" w:hAnsi="Book Antiqua" w:cs="Book Antiqua"/>
          <w:color w:val="000000" w:themeColor="text1"/>
          <w:sz w:val="24"/>
          <w:szCs w:val="24"/>
        </w:rPr>
        <w:t xml:space="preserve"> function that handles basic ATM operations for users (view details, withdraw, deposit),</w:t>
      </w:r>
    </w:p>
    <w:p w14:paraId="71AB89FB" w14:textId="77777777" w:rsidR="00B50953" w:rsidRPr="00AD6CAB" w:rsidRDefault="00A8750D" w:rsidP="005D7D85">
      <w:pPr>
        <w:numPr>
          <w:ilvl w:val="1"/>
          <w:numId w:val="1"/>
        </w:numPr>
        <w:spacing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 xml:space="preserve">A </w:t>
      </w:r>
      <w:r w:rsidRPr="00AD6CAB">
        <w:rPr>
          <w:rFonts w:ascii="Book Antiqua" w:eastAsia="Roboto Mono" w:hAnsi="Book Antiqua" w:cs="Roboto Mono"/>
          <w:color w:val="000000" w:themeColor="text1"/>
          <w:sz w:val="24"/>
          <w:szCs w:val="24"/>
        </w:rPr>
        <w:t>findAccount</w:t>
      </w:r>
      <w:r w:rsidRPr="00AD6CAB">
        <w:rPr>
          <w:rFonts w:ascii="Book Antiqua" w:eastAsia="Book Antiqua" w:hAnsi="Book Antiqua" w:cs="Book Antiqua"/>
          <w:color w:val="000000" w:themeColor="text1"/>
          <w:sz w:val="24"/>
          <w:szCs w:val="24"/>
        </w:rPr>
        <w:t xml:space="preserve"> function to locate account holders by account number or name, ensuring ease of access.</w:t>
      </w:r>
    </w:p>
    <w:p w14:paraId="5CD953EC" w14:textId="77777777" w:rsidR="00B50953" w:rsidRPr="00AD6CAB" w:rsidRDefault="00A8750D" w:rsidP="005D7D85">
      <w:pPr>
        <w:numPr>
          <w:ilvl w:val="0"/>
          <w:numId w:val="1"/>
        </w:numPr>
        <w:spacing w:after="24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 xml:space="preserve">Through the </w:t>
      </w:r>
      <w:r w:rsidRPr="00AD6CAB">
        <w:rPr>
          <w:rFonts w:ascii="Book Antiqua" w:eastAsia="Roboto Mono" w:hAnsi="Book Antiqua" w:cs="Roboto Mono"/>
          <w:color w:val="000000" w:themeColor="text1"/>
          <w:sz w:val="24"/>
          <w:szCs w:val="24"/>
        </w:rPr>
        <w:t>accessAccount</w:t>
      </w:r>
      <w:r w:rsidRPr="00AD6CAB">
        <w:rPr>
          <w:rFonts w:ascii="Book Antiqua" w:eastAsia="Book Antiqua" w:hAnsi="Book Antiqua" w:cs="Book Antiqua"/>
          <w:color w:val="000000" w:themeColor="text1"/>
          <w:sz w:val="24"/>
          <w:szCs w:val="24"/>
        </w:rPr>
        <w:t xml:space="preserve"> function, the ATM interface ensures users can only access functions after PIN verification, simulating a secure transaction environment.</w:t>
      </w:r>
    </w:p>
    <w:p w14:paraId="18757AC0" w14:textId="77777777" w:rsidR="00B50953" w:rsidRPr="00AD6CAB" w:rsidRDefault="00A8750D" w:rsidP="005D7D85">
      <w:pPr>
        <w:spacing w:before="240" w:after="24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b/>
          <w:color w:val="000000" w:themeColor="text1"/>
          <w:sz w:val="24"/>
          <w:szCs w:val="24"/>
        </w:rPr>
        <w:t>1.6 Main Function (User Interaction)</w:t>
      </w:r>
      <w:r w:rsidRPr="00AD6CAB">
        <w:rPr>
          <w:rFonts w:ascii="Book Antiqua" w:eastAsia="Book Antiqua" w:hAnsi="Book Antiqua" w:cs="Book Antiqua"/>
          <w:color w:val="000000" w:themeColor="text1"/>
          <w:sz w:val="24"/>
          <w:szCs w:val="24"/>
        </w:rPr>
        <w:t>:</w:t>
      </w:r>
    </w:p>
    <w:p w14:paraId="6DF2CE72" w14:textId="77777777" w:rsidR="00B50953" w:rsidRPr="00AD6CAB" w:rsidRDefault="00A8750D" w:rsidP="005D7D85">
      <w:pPr>
        <w:numPr>
          <w:ilvl w:val="0"/>
          <w:numId w:val="2"/>
        </w:numPr>
        <w:spacing w:before="24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 xml:space="preserve">The </w:t>
      </w:r>
      <w:r w:rsidRPr="00AD6CAB">
        <w:rPr>
          <w:rFonts w:ascii="Book Antiqua" w:eastAsia="Roboto Mono" w:hAnsi="Book Antiqua" w:cs="Roboto Mono"/>
          <w:color w:val="000000" w:themeColor="text1"/>
          <w:sz w:val="24"/>
          <w:szCs w:val="24"/>
        </w:rPr>
        <w:t>main</w:t>
      </w:r>
      <w:r w:rsidRPr="00AD6CAB">
        <w:rPr>
          <w:rFonts w:ascii="Book Antiqua" w:eastAsia="Book Antiqua" w:hAnsi="Book Antiqua" w:cs="Book Antiqua"/>
          <w:color w:val="000000" w:themeColor="text1"/>
          <w:sz w:val="24"/>
          <w:szCs w:val="24"/>
        </w:rPr>
        <w:t xml:space="preserve"> function provides a user interface, offering choices between user and admin access. It guides users through the options to enter an account number or name, validate PINs, and perform transactions.</w:t>
      </w:r>
    </w:p>
    <w:p w14:paraId="16E6DC2F" w14:textId="77777777" w:rsidR="00B50953" w:rsidRPr="00AD6CAB" w:rsidRDefault="00A8750D" w:rsidP="005D7D85">
      <w:pPr>
        <w:numPr>
          <w:ilvl w:val="0"/>
          <w:numId w:val="2"/>
        </w:numPr>
        <w:spacing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Admins, once verified, can view their own details and reset other users' balances. Users are also given the option to exit or restart the ATM session for further transactions.</w:t>
      </w:r>
    </w:p>
    <w:p w14:paraId="3199B8CA" w14:textId="77777777" w:rsidR="00B50953" w:rsidRPr="00AD6CAB" w:rsidRDefault="00A8750D" w:rsidP="005D7D85">
      <w:pPr>
        <w:numPr>
          <w:ilvl w:val="0"/>
          <w:numId w:val="2"/>
        </w:numPr>
        <w:spacing w:after="240" w:line="259" w:lineRule="auto"/>
        <w:jc w:val="both"/>
        <w:rPr>
          <w:rFonts w:ascii="Book Antiqua" w:eastAsia="Book Antiqua" w:hAnsi="Book Antiqua" w:cs="Book Antiqua"/>
          <w:color w:val="000000" w:themeColor="text1"/>
          <w:sz w:val="24"/>
          <w:szCs w:val="24"/>
        </w:rPr>
      </w:pPr>
      <w:r w:rsidRPr="00AD6CAB">
        <w:rPr>
          <w:rFonts w:ascii="Book Antiqua" w:eastAsia="Book Antiqua" w:hAnsi="Book Antiqua" w:cs="Book Antiqua"/>
          <w:color w:val="000000" w:themeColor="text1"/>
          <w:sz w:val="24"/>
          <w:szCs w:val="24"/>
        </w:rPr>
        <w:t xml:space="preserve">The loop in </w:t>
      </w:r>
      <w:r w:rsidRPr="00AD6CAB">
        <w:rPr>
          <w:rFonts w:ascii="Book Antiqua" w:eastAsia="Roboto Mono" w:hAnsi="Book Antiqua" w:cs="Roboto Mono"/>
          <w:color w:val="000000" w:themeColor="text1"/>
          <w:sz w:val="24"/>
          <w:szCs w:val="24"/>
        </w:rPr>
        <w:t>main</w:t>
      </w:r>
      <w:r w:rsidRPr="00AD6CAB">
        <w:rPr>
          <w:rFonts w:ascii="Book Antiqua" w:eastAsia="Book Antiqua" w:hAnsi="Book Antiqua" w:cs="Book Antiqua"/>
          <w:color w:val="000000" w:themeColor="text1"/>
          <w:sz w:val="24"/>
          <w:szCs w:val="24"/>
        </w:rPr>
        <w:t xml:space="preserve"> allows repeated interactions with the ATM, giving users and admins an authentic ATM session experience.</w:t>
      </w:r>
    </w:p>
    <w:p w14:paraId="7152DC52" w14:textId="77777777" w:rsidR="00B50953" w:rsidRDefault="00B50953">
      <w:pPr>
        <w:spacing w:before="240" w:after="240" w:line="259" w:lineRule="auto"/>
        <w:rPr>
          <w:rFonts w:ascii="Book Antiqua" w:eastAsia="Book Antiqua" w:hAnsi="Book Antiqua" w:cs="Book Antiqua"/>
          <w:sz w:val="24"/>
          <w:szCs w:val="24"/>
        </w:rPr>
      </w:pPr>
    </w:p>
    <w:p w14:paraId="12DB25CF" w14:textId="77777777" w:rsidR="00B50953" w:rsidRDefault="00B50953">
      <w:pPr>
        <w:spacing w:before="240" w:after="240" w:line="259" w:lineRule="auto"/>
        <w:jc w:val="both"/>
        <w:rPr>
          <w:rFonts w:ascii="Book Antiqua" w:eastAsia="Book Antiqua" w:hAnsi="Book Antiqua" w:cs="Book Antiqua"/>
          <w:sz w:val="24"/>
          <w:szCs w:val="24"/>
        </w:rPr>
      </w:pPr>
    </w:p>
    <w:p w14:paraId="7C463EF4" w14:textId="77777777" w:rsidR="00B50953" w:rsidRDefault="00B50953">
      <w:pPr>
        <w:spacing w:after="160" w:line="259" w:lineRule="auto"/>
        <w:jc w:val="both"/>
        <w:rPr>
          <w:rFonts w:ascii="Book Antiqua" w:eastAsia="Book Antiqua" w:hAnsi="Book Antiqua" w:cs="Book Antiqua"/>
          <w:sz w:val="24"/>
          <w:szCs w:val="24"/>
        </w:rPr>
      </w:pPr>
    </w:p>
    <w:p w14:paraId="2DE9FECB" w14:textId="77777777" w:rsidR="00B50953" w:rsidRPr="006E0565" w:rsidRDefault="00AD6CAB">
      <w:pPr>
        <w:spacing w:after="160" w:line="259" w:lineRule="auto"/>
        <w:rPr>
          <w:rFonts w:ascii="Book Antiqua" w:eastAsia="Book Antiqua" w:hAnsi="Book Antiqua" w:cs="Book Antiqua"/>
          <w:b/>
          <w:sz w:val="32"/>
          <w:szCs w:val="24"/>
        </w:rPr>
      </w:pPr>
      <w:bookmarkStart w:id="8" w:name="_lnxbz9" w:colFirst="0" w:colLast="0"/>
      <w:bookmarkEnd w:id="8"/>
      <w:r w:rsidRPr="006E0565">
        <w:rPr>
          <w:rFonts w:ascii="Book Antiqua" w:eastAsia="Book Antiqua" w:hAnsi="Book Antiqua" w:cs="Book Antiqua"/>
          <w:b/>
          <w:sz w:val="32"/>
          <w:szCs w:val="24"/>
        </w:rPr>
        <w:lastRenderedPageBreak/>
        <w:t>2. Methedology</w:t>
      </w:r>
    </w:p>
    <w:p w14:paraId="04E077CF" w14:textId="77777777" w:rsidR="00B50953" w:rsidRPr="006E0565" w:rsidRDefault="00BC570E">
      <w:pPr>
        <w:spacing w:after="160" w:line="259" w:lineRule="auto"/>
        <w:jc w:val="both"/>
        <w:rPr>
          <w:rFonts w:ascii="Book Antiqua" w:eastAsia="Book Antiqua" w:hAnsi="Book Antiqua" w:cs="Book Antiqua"/>
          <w:b/>
          <w:sz w:val="28"/>
          <w:szCs w:val="28"/>
          <w:u w:val="single"/>
        </w:rPr>
      </w:pPr>
      <w:r w:rsidRPr="006E0565">
        <w:rPr>
          <w:rFonts w:ascii="Book Antiqua" w:eastAsia="Book Antiqua" w:hAnsi="Book Antiqua" w:cs="Book Antiqua"/>
          <w:b/>
          <w:sz w:val="28"/>
          <w:szCs w:val="28"/>
          <w:u w:val="single"/>
        </w:rPr>
        <w:t xml:space="preserve">2.1 </w:t>
      </w:r>
      <w:r w:rsidR="00A8750D" w:rsidRPr="006E0565">
        <w:rPr>
          <w:rFonts w:ascii="Book Antiqua" w:eastAsia="Book Antiqua" w:hAnsi="Book Antiqua" w:cs="Book Antiqua"/>
          <w:b/>
          <w:sz w:val="28"/>
          <w:szCs w:val="28"/>
          <w:u w:val="single"/>
        </w:rPr>
        <w:t xml:space="preserve">Explaining the Class AccountHolder : </w:t>
      </w:r>
    </w:p>
    <w:p w14:paraId="3260ED4F" w14:textId="77777777" w:rsidR="00B50953" w:rsidRPr="00076CAE" w:rsidRDefault="00B50953">
      <w:pPr>
        <w:spacing w:after="160" w:line="259" w:lineRule="auto"/>
        <w:jc w:val="both"/>
        <w:rPr>
          <w:rFonts w:ascii="Book Antiqua" w:eastAsia="Book Antiqua" w:hAnsi="Book Antiqua" w:cs="Book Antiqua"/>
          <w:sz w:val="24"/>
          <w:szCs w:val="24"/>
        </w:rPr>
      </w:pPr>
    </w:p>
    <w:p w14:paraId="4B7CB083" w14:textId="77777777" w:rsidR="00B50953" w:rsidRPr="00076CAE" w:rsidRDefault="00A8750D">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Code snippet for Class AccountHolder:</w:t>
      </w:r>
    </w:p>
    <w:p w14:paraId="098C7001" w14:textId="77777777" w:rsidR="00B50953" w:rsidRPr="00076CAE" w:rsidRDefault="00B50953">
      <w:pPr>
        <w:spacing w:after="160" w:line="259" w:lineRule="auto"/>
        <w:jc w:val="both"/>
        <w:rPr>
          <w:rFonts w:ascii="Book Antiqua" w:eastAsia="Book Antiqua" w:hAnsi="Book Antiqua" w:cs="Book Antiqua"/>
          <w:sz w:val="24"/>
          <w:szCs w:val="24"/>
        </w:rPr>
      </w:pPr>
    </w:p>
    <w:p w14:paraId="6BB184BE"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class AccountHolder {</w:t>
      </w:r>
    </w:p>
    <w:p w14:paraId="143E5793"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protected:</w:t>
      </w:r>
    </w:p>
    <w:p w14:paraId="36B2614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string accountNumber;</w:t>
      </w:r>
    </w:p>
    <w:p w14:paraId="744A56C0"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string name;</w:t>
      </w:r>
    </w:p>
    <w:p w14:paraId="62EEF6EA"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double balance;</w:t>
      </w:r>
    </w:p>
    <w:p w14:paraId="04834FE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string encryptedPin;</w:t>
      </w:r>
    </w:p>
    <w:p w14:paraId="3C9CB259"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6272D5F9"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public:</w:t>
      </w:r>
    </w:p>
    <w:p w14:paraId="6A87A2E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AccountHolder(string accNo, string userName, double bal, string pin) {</w:t>
      </w:r>
    </w:p>
    <w:p w14:paraId="70812B8A"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accountNumber = accNo;</w:t>
      </w:r>
    </w:p>
    <w:p w14:paraId="2670531B"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name = userName;</w:t>
      </w:r>
    </w:p>
    <w:p w14:paraId="3E3103F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balance = bal;</w:t>
      </w:r>
    </w:p>
    <w:p w14:paraId="79719CFA"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encryptedPin = encryptDecrypt(pin); // PIN encryption</w:t>
      </w:r>
    </w:p>
    <w:p w14:paraId="16A00DE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1541D366"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1957B54B"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virtual void showDetails() { // Polymorphism (virtual function)</w:t>
      </w:r>
    </w:p>
    <w:p w14:paraId="54D2AB6D"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cout &lt;&lt; "Account Number: " &lt;&lt; accountNumber &lt;&lt; endl;</w:t>
      </w:r>
    </w:p>
    <w:p w14:paraId="310762BE"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cout &lt;&lt; "Name: " &lt;&lt; name &lt;&lt; endl;</w:t>
      </w:r>
    </w:p>
    <w:p w14:paraId="0363ED51"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cout &lt;&lt; "Balance: </w:t>
      </w:r>
      <w:r w:rsidRPr="00076CAE">
        <w:rPr>
          <w:rFonts w:ascii="Times New Roman" w:eastAsia="Book Antiqua" w:hAnsi="Times New Roman" w:cs="Times New Roman"/>
          <w:sz w:val="24"/>
          <w:szCs w:val="24"/>
        </w:rPr>
        <w:t>₹</w:t>
      </w:r>
      <w:r w:rsidRPr="00076CAE">
        <w:rPr>
          <w:rFonts w:ascii="Book Antiqua" w:eastAsia="Book Antiqua" w:hAnsi="Book Antiqua" w:cs="Book Antiqua"/>
          <w:sz w:val="24"/>
          <w:szCs w:val="24"/>
        </w:rPr>
        <w:t>" &lt;&lt; balance &lt;&lt; endl;</w:t>
      </w:r>
    </w:p>
    <w:p w14:paraId="2B93EB2F"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64B22ABC"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221E6523"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lastRenderedPageBreak/>
        <w:t xml:space="preserve">    // Getter for name (Encapsulation)</w:t>
      </w:r>
    </w:p>
    <w:p w14:paraId="031AA657"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string getName() const {</w:t>
      </w:r>
    </w:p>
    <w:p w14:paraId="306C1B0B"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return name;</w:t>
      </w:r>
    </w:p>
    <w:p w14:paraId="3E563AC2"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0D18F314"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11320E80"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 Getter for account number (Encapsulation)</w:t>
      </w:r>
    </w:p>
    <w:p w14:paraId="4862FBDF"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string getAccountNumber() const {</w:t>
      </w:r>
    </w:p>
    <w:p w14:paraId="18657CC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return accountNumber;</w:t>
      </w:r>
    </w:p>
    <w:p w14:paraId="0870547B"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5865AE07"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4FD216FD"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 Getter for balance (Encapsulation)</w:t>
      </w:r>
    </w:p>
    <w:p w14:paraId="49C8B696"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double getBalance() const {</w:t>
      </w:r>
    </w:p>
    <w:p w14:paraId="341167B1"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return balance;</w:t>
      </w:r>
    </w:p>
    <w:p w14:paraId="1AC3CAEB"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644C5623"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5F916277"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 Setter for balance (Encapsulation)</w:t>
      </w:r>
    </w:p>
    <w:p w14:paraId="677B62B1"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void setBalance(double newBalance) {</w:t>
      </w:r>
    </w:p>
    <w:p w14:paraId="03861CFC"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balance = newBalance;</w:t>
      </w:r>
    </w:p>
    <w:p w14:paraId="4B12AC9D"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2674DE4D"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6C80EC96"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 Encapsulated method to verify PIN</w:t>
      </w:r>
    </w:p>
    <w:p w14:paraId="290134AC"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bool verifyPin(string pin) {</w:t>
      </w:r>
    </w:p>
    <w:p w14:paraId="2E4E7FD4"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return encryptDecrypt(encryptedPin) == pin; // Decrypt and verify</w:t>
      </w:r>
    </w:p>
    <w:p w14:paraId="148ABD96"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2997E79B"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439CDD0E"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 Encapsulated method to withdraw money</w:t>
      </w:r>
    </w:p>
    <w:p w14:paraId="73D94151"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bool withdraw(double amount) {</w:t>
      </w:r>
    </w:p>
    <w:p w14:paraId="70ABBB7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lastRenderedPageBreak/>
        <w:t xml:space="preserve">        if (amount &lt;= balance) {</w:t>
      </w:r>
    </w:p>
    <w:p w14:paraId="07435B3D"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balance -= amount;</w:t>
      </w:r>
    </w:p>
    <w:p w14:paraId="3E0FDDA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cout &lt;&lt; "Withdrawal successful! New balance: </w:t>
      </w:r>
      <w:r w:rsidRPr="00076CAE">
        <w:rPr>
          <w:rFonts w:ascii="Times New Roman" w:eastAsia="Book Antiqua" w:hAnsi="Times New Roman" w:cs="Times New Roman"/>
          <w:sz w:val="24"/>
          <w:szCs w:val="24"/>
        </w:rPr>
        <w:t>₹</w:t>
      </w:r>
      <w:r w:rsidRPr="00076CAE">
        <w:rPr>
          <w:rFonts w:ascii="Book Antiqua" w:eastAsia="Book Antiqua" w:hAnsi="Book Antiqua" w:cs="Book Antiqua"/>
          <w:sz w:val="24"/>
          <w:szCs w:val="24"/>
        </w:rPr>
        <w:t>" &lt;&lt; balance &lt;&lt; endl;</w:t>
      </w:r>
    </w:p>
    <w:p w14:paraId="01B6DC69"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return true;</w:t>
      </w:r>
    </w:p>
    <w:p w14:paraId="5F3256F9"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 else {</w:t>
      </w:r>
    </w:p>
    <w:p w14:paraId="293F7C75"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cout &lt;&lt; "Insufficient balance!" &lt;&lt; endl;</w:t>
      </w:r>
    </w:p>
    <w:p w14:paraId="03965180"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return false;</w:t>
      </w:r>
    </w:p>
    <w:p w14:paraId="38C1496F"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6A2AE80F"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0B158542" w14:textId="77777777" w:rsidR="00076CAE" w:rsidRPr="00076CAE" w:rsidRDefault="00076CAE" w:rsidP="00076CAE">
      <w:pPr>
        <w:spacing w:after="160" w:line="259" w:lineRule="auto"/>
        <w:jc w:val="both"/>
        <w:rPr>
          <w:rFonts w:ascii="Book Antiqua" w:eastAsia="Book Antiqua" w:hAnsi="Book Antiqua" w:cs="Book Antiqua"/>
          <w:sz w:val="24"/>
          <w:szCs w:val="24"/>
        </w:rPr>
      </w:pPr>
    </w:p>
    <w:p w14:paraId="53A5E77A"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 Encapsulated method to deposit money</w:t>
      </w:r>
    </w:p>
    <w:p w14:paraId="1EAE1D7F"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void deposit(double amount) {</w:t>
      </w:r>
    </w:p>
    <w:p w14:paraId="18AE5360"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balance += amount;</w:t>
      </w:r>
    </w:p>
    <w:p w14:paraId="72C1533A"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cout &lt;&lt; "Deposit successful! New balance: </w:t>
      </w:r>
      <w:r w:rsidRPr="00076CAE">
        <w:rPr>
          <w:rFonts w:ascii="Times New Roman" w:eastAsia="Book Antiqua" w:hAnsi="Times New Roman" w:cs="Times New Roman"/>
          <w:sz w:val="24"/>
          <w:szCs w:val="24"/>
        </w:rPr>
        <w:t>₹</w:t>
      </w:r>
      <w:r w:rsidRPr="00076CAE">
        <w:rPr>
          <w:rFonts w:ascii="Book Antiqua" w:eastAsia="Book Antiqua" w:hAnsi="Book Antiqua" w:cs="Book Antiqua"/>
          <w:sz w:val="24"/>
          <w:szCs w:val="24"/>
        </w:rPr>
        <w:t>" &lt;&lt; balance &lt;&lt; endl;</w:t>
      </w:r>
    </w:p>
    <w:p w14:paraId="7DA2D19A" w14:textId="77777777" w:rsidR="00076CAE"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 xml:space="preserve">    }</w:t>
      </w:r>
    </w:p>
    <w:p w14:paraId="6A4FF2C2" w14:textId="77777777" w:rsidR="00B50953" w:rsidRPr="00076CAE" w:rsidRDefault="00076CAE" w:rsidP="00076CAE">
      <w:pPr>
        <w:spacing w:after="160" w:line="259" w:lineRule="auto"/>
        <w:jc w:val="both"/>
        <w:rPr>
          <w:rFonts w:ascii="Book Antiqua" w:eastAsia="Book Antiqua" w:hAnsi="Book Antiqua" w:cs="Book Antiqua"/>
          <w:sz w:val="24"/>
          <w:szCs w:val="24"/>
        </w:rPr>
      </w:pPr>
      <w:r w:rsidRPr="00076CAE">
        <w:rPr>
          <w:rFonts w:ascii="Book Antiqua" w:eastAsia="Book Antiqua" w:hAnsi="Book Antiqua" w:cs="Book Antiqua"/>
          <w:sz w:val="24"/>
          <w:szCs w:val="24"/>
        </w:rPr>
        <w:t>};</w:t>
      </w:r>
    </w:p>
    <w:p w14:paraId="1820F963" w14:textId="77777777" w:rsidR="00B50953" w:rsidRPr="00076CAE" w:rsidRDefault="00B50953">
      <w:pPr>
        <w:spacing w:after="160" w:line="259" w:lineRule="auto"/>
        <w:jc w:val="both"/>
        <w:rPr>
          <w:rFonts w:ascii="Book Antiqua" w:eastAsia="Book Antiqua" w:hAnsi="Book Antiqua" w:cs="Book Antiqua"/>
          <w:sz w:val="24"/>
          <w:szCs w:val="24"/>
        </w:rPr>
      </w:pPr>
    </w:p>
    <w:p w14:paraId="440BF693" w14:textId="77777777" w:rsidR="00076CAE" w:rsidRPr="006E0565" w:rsidRDefault="00076CAE" w:rsidP="005D7D85">
      <w:pPr>
        <w:spacing w:after="160" w:line="259" w:lineRule="auto"/>
        <w:jc w:val="both"/>
        <w:rPr>
          <w:rFonts w:ascii="Book Antiqua" w:eastAsia="Book Antiqua" w:hAnsi="Book Antiqua" w:cs="Book Antiqua"/>
          <w:b/>
          <w:sz w:val="24"/>
          <w:szCs w:val="24"/>
        </w:rPr>
      </w:pPr>
      <w:r w:rsidRPr="006E0565">
        <w:rPr>
          <w:rFonts w:ascii="Book Antiqua" w:eastAsia="Book Antiqua" w:hAnsi="Book Antiqua" w:cs="Book Antiqua"/>
          <w:b/>
          <w:sz w:val="24"/>
          <w:szCs w:val="24"/>
        </w:rPr>
        <w:t>Data Members:</w:t>
      </w:r>
    </w:p>
    <w:p w14:paraId="19FF344E" w14:textId="77777777" w:rsidR="00B50953" w:rsidRDefault="00A8750D" w:rsidP="005D7D85">
      <w:pPr>
        <w:numPr>
          <w:ilvl w:val="0"/>
          <w:numId w:val="9"/>
        </w:numPr>
        <w:spacing w:before="240" w:line="259" w:lineRule="auto"/>
        <w:jc w:val="both"/>
        <w:rPr>
          <w:rFonts w:ascii="Book Antiqua" w:eastAsia="Book Antiqua" w:hAnsi="Book Antiqua" w:cs="Book Antiqua"/>
          <w:sz w:val="24"/>
          <w:szCs w:val="24"/>
        </w:rPr>
      </w:pPr>
      <w:bookmarkStart w:id="9" w:name="_pvl2hfgckcvr" w:colFirst="0" w:colLast="0"/>
      <w:bookmarkEnd w:id="9"/>
      <w:r>
        <w:rPr>
          <w:rFonts w:ascii="Book Antiqua" w:eastAsia="Book Antiqua" w:hAnsi="Book Antiqua" w:cs="Book Antiqua"/>
          <w:b/>
          <w:sz w:val="24"/>
          <w:szCs w:val="24"/>
        </w:rPr>
        <w:t>Protected Members</w:t>
      </w:r>
      <w:r>
        <w:rPr>
          <w:rFonts w:ascii="Book Antiqua" w:eastAsia="Book Antiqua" w:hAnsi="Book Antiqua" w:cs="Book Antiqua"/>
          <w:sz w:val="24"/>
          <w:szCs w:val="24"/>
        </w:rPr>
        <w:t>:</w:t>
      </w:r>
    </w:p>
    <w:p w14:paraId="6E865213" w14:textId="77777777" w:rsidR="00B50953" w:rsidRDefault="00A8750D" w:rsidP="005D7D85">
      <w:pPr>
        <w:numPr>
          <w:ilvl w:val="1"/>
          <w:numId w:val="9"/>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accountNumber: Stores the account holder's unique account number.</w:t>
      </w:r>
    </w:p>
    <w:p w14:paraId="32079685" w14:textId="77777777" w:rsidR="00B50953" w:rsidRDefault="00A8750D" w:rsidP="005D7D85">
      <w:pPr>
        <w:numPr>
          <w:ilvl w:val="1"/>
          <w:numId w:val="9"/>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name: Stores the name of the account holder.</w:t>
      </w:r>
    </w:p>
    <w:p w14:paraId="68262A48" w14:textId="77777777" w:rsidR="00B50953" w:rsidRDefault="00A8750D" w:rsidP="005D7D85">
      <w:pPr>
        <w:numPr>
          <w:ilvl w:val="1"/>
          <w:numId w:val="9"/>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balance: Stores the current balance in the account.</w:t>
      </w:r>
    </w:p>
    <w:p w14:paraId="1B30EE51" w14:textId="77777777" w:rsidR="00B50953" w:rsidRDefault="00A8750D" w:rsidP="005D7D85">
      <w:pPr>
        <w:numPr>
          <w:ilvl w:val="1"/>
          <w:numId w:val="9"/>
        </w:numPr>
        <w:spacing w:after="240"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encryptedPin: Stores the encrypted form of the account holder's PIN for secure access.</w:t>
      </w:r>
    </w:p>
    <w:p w14:paraId="3F334AF4" w14:textId="77777777" w:rsidR="00076CAE" w:rsidRPr="006E0565" w:rsidRDefault="00076CAE" w:rsidP="005D7D85">
      <w:pPr>
        <w:spacing w:after="240" w:line="259" w:lineRule="auto"/>
        <w:jc w:val="both"/>
        <w:rPr>
          <w:rFonts w:ascii="Book Antiqua" w:eastAsia="Book Antiqua" w:hAnsi="Book Antiqua" w:cs="Book Antiqua"/>
          <w:b/>
          <w:sz w:val="24"/>
          <w:szCs w:val="24"/>
        </w:rPr>
      </w:pPr>
      <w:r w:rsidRPr="006E0565">
        <w:rPr>
          <w:rFonts w:ascii="Book Antiqua" w:eastAsia="Book Antiqua" w:hAnsi="Book Antiqua" w:cs="Book Antiqua"/>
          <w:b/>
          <w:sz w:val="24"/>
          <w:szCs w:val="24"/>
        </w:rPr>
        <w:t>Constructor:</w:t>
      </w:r>
    </w:p>
    <w:p w14:paraId="2DCF4EF4" w14:textId="77777777" w:rsidR="00B50953" w:rsidRDefault="00A8750D" w:rsidP="005D7D85">
      <w:pPr>
        <w:numPr>
          <w:ilvl w:val="0"/>
          <w:numId w:val="4"/>
        </w:numPr>
        <w:spacing w:before="240" w:after="240" w:line="259" w:lineRule="auto"/>
        <w:jc w:val="both"/>
        <w:rPr>
          <w:rFonts w:ascii="Book Antiqua" w:eastAsia="Book Antiqua" w:hAnsi="Book Antiqua" w:cs="Book Antiqua"/>
          <w:sz w:val="24"/>
          <w:szCs w:val="24"/>
        </w:rPr>
      </w:pPr>
      <w:bookmarkStart w:id="10" w:name="_c07l1f6joa19" w:colFirst="0" w:colLast="0"/>
      <w:bookmarkEnd w:id="10"/>
      <w:r>
        <w:rPr>
          <w:rFonts w:ascii="Book Antiqua" w:eastAsia="Book Antiqua" w:hAnsi="Book Antiqua" w:cs="Book Antiqua"/>
          <w:sz w:val="24"/>
          <w:szCs w:val="24"/>
        </w:rPr>
        <w:t>AccountHolder(string accNo, string userName, double bal, string pin): Initializes the account with account number, name, balance, and PIN. The PIN is encrypted using the encryptDecrypt function before storage, adding a layer of security.</w:t>
      </w:r>
    </w:p>
    <w:p w14:paraId="0514B817" w14:textId="77777777" w:rsidR="00076CAE" w:rsidRPr="006E0565" w:rsidRDefault="00076CAE" w:rsidP="005D7D85">
      <w:pPr>
        <w:spacing w:before="240" w:after="240" w:line="259" w:lineRule="auto"/>
        <w:jc w:val="both"/>
        <w:rPr>
          <w:rFonts w:ascii="Book Antiqua" w:eastAsia="Book Antiqua" w:hAnsi="Book Antiqua" w:cs="Book Antiqua"/>
          <w:b/>
          <w:sz w:val="24"/>
          <w:szCs w:val="24"/>
        </w:rPr>
      </w:pPr>
      <w:r w:rsidRPr="006E0565">
        <w:rPr>
          <w:rFonts w:ascii="Book Antiqua" w:eastAsia="Book Antiqua" w:hAnsi="Book Antiqua" w:cs="Book Antiqua"/>
          <w:b/>
          <w:sz w:val="24"/>
          <w:szCs w:val="24"/>
        </w:rPr>
        <w:lastRenderedPageBreak/>
        <w:t>Member Functions:</w:t>
      </w:r>
    </w:p>
    <w:p w14:paraId="06E70ED8" w14:textId="77777777" w:rsidR="00B50953" w:rsidRDefault="00A8750D" w:rsidP="005D7D85">
      <w:pPr>
        <w:numPr>
          <w:ilvl w:val="0"/>
          <w:numId w:val="6"/>
        </w:numPr>
        <w:spacing w:before="240" w:line="259" w:lineRule="auto"/>
        <w:jc w:val="both"/>
        <w:rPr>
          <w:rFonts w:ascii="Book Antiqua" w:eastAsia="Book Antiqua" w:hAnsi="Book Antiqua" w:cs="Book Antiqua"/>
          <w:sz w:val="24"/>
          <w:szCs w:val="24"/>
        </w:rPr>
      </w:pPr>
      <w:bookmarkStart w:id="11" w:name="_pazb8frvjsnv" w:colFirst="0" w:colLast="0"/>
      <w:bookmarkEnd w:id="11"/>
      <w:r>
        <w:rPr>
          <w:rFonts w:ascii="Book Antiqua" w:eastAsia="Book Antiqua" w:hAnsi="Book Antiqua" w:cs="Book Antiqua"/>
          <w:b/>
          <w:sz w:val="24"/>
          <w:szCs w:val="24"/>
        </w:rPr>
        <w:t>showDetails</w:t>
      </w:r>
      <w:r>
        <w:rPr>
          <w:rFonts w:ascii="Book Antiqua" w:eastAsia="Book Antiqua" w:hAnsi="Book Antiqua" w:cs="Book Antiqua"/>
          <w:sz w:val="24"/>
          <w:szCs w:val="24"/>
        </w:rPr>
        <w:t xml:space="preserve"> </w:t>
      </w:r>
      <w:r w:rsidR="005D7D85">
        <w:rPr>
          <w:rFonts w:ascii="Book Antiqua" w:eastAsia="Book Antiqua" w:hAnsi="Book Antiqua" w:cs="Book Antiqua"/>
          <w:sz w:val="24"/>
          <w:szCs w:val="24"/>
        </w:rPr>
        <w:t>:</w:t>
      </w:r>
    </w:p>
    <w:p w14:paraId="693128B1" w14:textId="77777777" w:rsidR="00B50953" w:rsidRDefault="00A8750D" w:rsidP="005D7D85">
      <w:pPr>
        <w:numPr>
          <w:ilvl w:val="1"/>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This virtual function displays account details (account number, name, and balance).</w:t>
      </w:r>
    </w:p>
    <w:p w14:paraId="1DF2FF4C" w14:textId="77777777" w:rsidR="00B50953" w:rsidRDefault="00A8750D" w:rsidP="005D7D85">
      <w:pPr>
        <w:numPr>
          <w:ilvl w:val="1"/>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Using virtual enables polymorphism, allowing derived classes to override this function if needed.</w:t>
      </w:r>
    </w:p>
    <w:p w14:paraId="0E38B6CB" w14:textId="77777777" w:rsidR="00B50953" w:rsidRDefault="00A8750D" w:rsidP="005D7D85">
      <w:pPr>
        <w:numPr>
          <w:ilvl w:val="0"/>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b/>
          <w:sz w:val="24"/>
          <w:szCs w:val="24"/>
        </w:rPr>
        <w:t xml:space="preserve">Encapsulation </w:t>
      </w:r>
      <w:r w:rsidR="005D7D85">
        <w:rPr>
          <w:rFonts w:ascii="Book Antiqua" w:eastAsia="Book Antiqua" w:hAnsi="Book Antiqua" w:cs="Book Antiqua"/>
          <w:b/>
          <w:sz w:val="24"/>
          <w:szCs w:val="24"/>
        </w:rPr>
        <w:t>:</w:t>
      </w:r>
    </w:p>
    <w:p w14:paraId="30C9355B" w14:textId="77777777" w:rsidR="00B50953" w:rsidRDefault="00A8750D" w:rsidP="005D7D85">
      <w:pPr>
        <w:numPr>
          <w:ilvl w:val="1"/>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getName, getAccountNumber, getBalance: These functions retrieve the name, account number, and balance, respectively.</w:t>
      </w:r>
    </w:p>
    <w:p w14:paraId="3210B2F6" w14:textId="77777777" w:rsidR="00B50953" w:rsidRDefault="00A8750D" w:rsidP="005D7D85">
      <w:pPr>
        <w:numPr>
          <w:ilvl w:val="1"/>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setBalance: Updates the account balance.</w:t>
      </w:r>
    </w:p>
    <w:p w14:paraId="45AE451C" w14:textId="77777777" w:rsidR="00B50953" w:rsidRDefault="00A8750D" w:rsidP="005D7D85">
      <w:pPr>
        <w:numPr>
          <w:ilvl w:val="1"/>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These methods allow controlled access to private/protected data, adhering to encapsulation principles.</w:t>
      </w:r>
    </w:p>
    <w:p w14:paraId="499E106C" w14:textId="77777777" w:rsidR="00B50953" w:rsidRDefault="00A8750D" w:rsidP="005D7D85">
      <w:pPr>
        <w:numPr>
          <w:ilvl w:val="0"/>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b/>
          <w:sz w:val="24"/>
          <w:szCs w:val="24"/>
        </w:rPr>
        <w:t>Security - PIN Verification</w:t>
      </w:r>
      <w:r>
        <w:rPr>
          <w:rFonts w:ascii="Book Antiqua" w:eastAsia="Book Antiqua" w:hAnsi="Book Antiqua" w:cs="Book Antiqua"/>
          <w:sz w:val="24"/>
          <w:szCs w:val="24"/>
        </w:rPr>
        <w:t>:</w:t>
      </w:r>
    </w:p>
    <w:p w14:paraId="4FE8E37D" w14:textId="77777777" w:rsidR="00B50953" w:rsidRDefault="00A8750D" w:rsidP="005D7D85">
      <w:pPr>
        <w:numPr>
          <w:ilvl w:val="1"/>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verifyPin: Verifies the entered PIN by decrypting encryptedPin and comparing it with the input.</w:t>
      </w:r>
    </w:p>
    <w:p w14:paraId="346C0D99" w14:textId="77777777" w:rsidR="00B50953" w:rsidRDefault="00A8750D" w:rsidP="005D7D85">
      <w:pPr>
        <w:numPr>
          <w:ilvl w:val="1"/>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This method ensures that only users with the correct PIN can access the account.</w:t>
      </w:r>
    </w:p>
    <w:p w14:paraId="30528298" w14:textId="77777777" w:rsidR="00B50953" w:rsidRDefault="00A8750D" w:rsidP="005D7D85">
      <w:pPr>
        <w:numPr>
          <w:ilvl w:val="0"/>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b/>
          <w:sz w:val="24"/>
          <w:szCs w:val="24"/>
        </w:rPr>
        <w:t>Transaction Methods</w:t>
      </w:r>
      <w:r>
        <w:rPr>
          <w:rFonts w:ascii="Book Antiqua" w:eastAsia="Book Antiqua" w:hAnsi="Book Antiqua" w:cs="Book Antiqua"/>
          <w:sz w:val="24"/>
          <w:szCs w:val="24"/>
        </w:rPr>
        <w:t>:</w:t>
      </w:r>
    </w:p>
    <w:p w14:paraId="6868DD27" w14:textId="77777777" w:rsidR="00B50953" w:rsidRDefault="005D7D85" w:rsidP="005D7D85">
      <w:pPr>
        <w:numPr>
          <w:ilvl w:val="1"/>
          <w:numId w:val="6"/>
        </w:numPr>
        <w:spacing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withdraw</w:t>
      </w:r>
      <w:r w:rsidR="00A8750D">
        <w:rPr>
          <w:rFonts w:ascii="Book Antiqua" w:eastAsia="Book Antiqua" w:hAnsi="Book Antiqua" w:cs="Book Antiqua"/>
          <w:sz w:val="24"/>
          <w:szCs w:val="24"/>
        </w:rPr>
        <w:t>: Allows the user to withdraw a specified amount from the account. It checks if the balance is sufficient before deducting the amount. If successful, it updates the balance and displays the new balance.</w:t>
      </w:r>
    </w:p>
    <w:p w14:paraId="19F91C81" w14:textId="77777777" w:rsidR="00B50953" w:rsidRDefault="00A8750D" w:rsidP="005D7D85">
      <w:pPr>
        <w:numPr>
          <w:ilvl w:val="1"/>
          <w:numId w:val="6"/>
        </w:numPr>
        <w:spacing w:after="240"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depos</w:t>
      </w:r>
      <w:r w:rsidR="005D7D85">
        <w:rPr>
          <w:rFonts w:ascii="Book Antiqua" w:eastAsia="Book Antiqua" w:hAnsi="Book Antiqua" w:cs="Book Antiqua"/>
          <w:sz w:val="24"/>
          <w:szCs w:val="24"/>
        </w:rPr>
        <w:t>it</w:t>
      </w:r>
      <w:r>
        <w:rPr>
          <w:rFonts w:ascii="Book Antiqua" w:eastAsia="Book Antiqua" w:hAnsi="Book Antiqua" w:cs="Book Antiqua"/>
          <w:sz w:val="24"/>
          <w:szCs w:val="24"/>
        </w:rPr>
        <w:t>: Allows the user to deposit a specified amount into the account, updating the balance and displaying the new total.</w:t>
      </w:r>
    </w:p>
    <w:p w14:paraId="04C73398" w14:textId="77777777" w:rsidR="00DF17F1" w:rsidRDefault="00DF17F1" w:rsidP="00DF17F1">
      <w:pPr>
        <w:spacing w:after="240" w:line="259" w:lineRule="auto"/>
        <w:jc w:val="both"/>
        <w:rPr>
          <w:rFonts w:ascii="Book Antiqua" w:eastAsia="Book Antiqua" w:hAnsi="Book Antiqua" w:cs="Book Antiqua"/>
          <w:sz w:val="24"/>
          <w:szCs w:val="24"/>
        </w:rPr>
      </w:pPr>
    </w:p>
    <w:p w14:paraId="69130092" w14:textId="77777777" w:rsidR="00DF17F1" w:rsidRPr="00DF17F1" w:rsidRDefault="00BC570E" w:rsidP="00DF17F1">
      <w:pPr>
        <w:spacing w:after="240" w:line="259" w:lineRule="auto"/>
        <w:jc w:val="both"/>
        <w:rPr>
          <w:rFonts w:ascii="Book Antiqua" w:eastAsia="Book Antiqua" w:hAnsi="Book Antiqua" w:cs="Book Antiqua"/>
          <w:b/>
          <w:sz w:val="28"/>
          <w:szCs w:val="24"/>
        </w:rPr>
      </w:pPr>
      <w:r>
        <w:rPr>
          <w:rFonts w:ascii="Book Antiqua" w:eastAsia="Book Antiqua" w:hAnsi="Book Antiqua" w:cs="Book Antiqua"/>
          <w:b/>
          <w:sz w:val="28"/>
          <w:szCs w:val="24"/>
        </w:rPr>
        <w:t xml:space="preserve">2.2 </w:t>
      </w:r>
      <w:r w:rsidR="00DF17F1" w:rsidRPr="00DF17F1">
        <w:rPr>
          <w:rFonts w:ascii="Book Antiqua" w:eastAsia="Book Antiqua" w:hAnsi="Book Antiqua" w:cs="Book Antiqua"/>
          <w:b/>
          <w:sz w:val="28"/>
          <w:szCs w:val="24"/>
        </w:rPr>
        <w:t>Explaining the class Admin :</w:t>
      </w:r>
    </w:p>
    <w:p w14:paraId="1909BD47"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The Admin class is a specialized version of AccountHolder with added privileges:</w:t>
      </w:r>
    </w:p>
    <w:p w14:paraId="25AF1746" w14:textId="77777777" w:rsidR="00DF17F1" w:rsidRPr="00DF17F1" w:rsidRDefault="00DF17F1" w:rsidP="00DF17F1">
      <w:pPr>
        <w:numPr>
          <w:ilvl w:val="0"/>
          <w:numId w:val="11"/>
        </w:num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b/>
          <w:bCs/>
          <w:sz w:val="24"/>
          <w:szCs w:val="24"/>
          <w:lang w:val="en-IN"/>
        </w:rPr>
        <w:t>Constructor</w:t>
      </w:r>
      <w:r w:rsidRPr="00DF17F1">
        <w:rPr>
          <w:rFonts w:ascii="Book Antiqua" w:eastAsia="Book Antiqua" w:hAnsi="Book Antiqua" w:cs="Book Antiqua"/>
          <w:sz w:val="24"/>
          <w:szCs w:val="24"/>
          <w:lang w:val="en-IN"/>
        </w:rPr>
        <w:t>: Initializes an admin account using the AccountHolder constructor for common account properties.</w:t>
      </w:r>
    </w:p>
    <w:p w14:paraId="491CA109" w14:textId="77777777" w:rsidR="00DF17F1" w:rsidRPr="00DF17F1" w:rsidRDefault="00DF17F1" w:rsidP="00DF17F1">
      <w:pPr>
        <w:numPr>
          <w:ilvl w:val="0"/>
          <w:numId w:val="11"/>
        </w:num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b/>
          <w:bCs/>
          <w:sz w:val="24"/>
          <w:szCs w:val="24"/>
          <w:lang w:val="en-IN"/>
        </w:rPr>
        <w:t>Overridden showDetails()</w:t>
      </w:r>
      <w:r w:rsidRPr="00DF17F1">
        <w:rPr>
          <w:rFonts w:ascii="Book Antiqua" w:eastAsia="Book Antiqua" w:hAnsi="Book Antiqua" w:cs="Book Antiqua"/>
          <w:sz w:val="24"/>
          <w:szCs w:val="24"/>
          <w:lang w:val="en-IN"/>
        </w:rPr>
        <w:t>: Displays admin-specific details (account number and name) instead of standard account info. This demonstrates polymorphism by customizing the showDetails() function for admin users.</w:t>
      </w:r>
    </w:p>
    <w:p w14:paraId="6A5AB07B" w14:textId="77777777" w:rsidR="00DF17F1" w:rsidRDefault="00DF17F1" w:rsidP="00DF17F1">
      <w:pPr>
        <w:numPr>
          <w:ilvl w:val="0"/>
          <w:numId w:val="11"/>
        </w:num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b/>
          <w:bCs/>
          <w:sz w:val="24"/>
          <w:szCs w:val="24"/>
          <w:lang w:val="en-IN"/>
        </w:rPr>
        <w:t>resetBalance()</w:t>
      </w:r>
      <w:r w:rsidRPr="00DF17F1">
        <w:rPr>
          <w:rFonts w:ascii="Book Antiqua" w:eastAsia="Book Antiqua" w:hAnsi="Book Antiqua" w:cs="Book Antiqua"/>
          <w:sz w:val="24"/>
          <w:szCs w:val="24"/>
          <w:lang w:val="en-IN"/>
        </w:rPr>
        <w:t>: Allows the admin to reset the balance of any AccountHolder. This method is unique to Admin, showcasing its extra privileges over regular users.</w:t>
      </w:r>
    </w:p>
    <w:p w14:paraId="34315333" w14:textId="77777777" w:rsidR="00DF17F1" w:rsidRDefault="00DF17F1" w:rsidP="00DF17F1">
      <w:pPr>
        <w:spacing w:after="240" w:line="259" w:lineRule="auto"/>
        <w:jc w:val="both"/>
        <w:rPr>
          <w:rFonts w:ascii="Book Antiqua" w:eastAsia="Book Antiqua" w:hAnsi="Book Antiqua" w:cs="Book Antiqua"/>
          <w:b/>
          <w:bCs/>
          <w:sz w:val="24"/>
          <w:szCs w:val="24"/>
          <w:lang w:val="en-IN"/>
        </w:rPr>
      </w:pPr>
      <w:r>
        <w:rPr>
          <w:rFonts w:ascii="Book Antiqua" w:eastAsia="Book Antiqua" w:hAnsi="Book Antiqua" w:cs="Book Antiqua"/>
          <w:b/>
          <w:bCs/>
          <w:sz w:val="24"/>
          <w:szCs w:val="24"/>
          <w:lang w:val="en-IN"/>
        </w:rPr>
        <w:t xml:space="preserve">The code for Admin class is </w:t>
      </w:r>
    </w:p>
    <w:p w14:paraId="6351904F"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lastRenderedPageBreak/>
        <w:t>class Admin : public AccountHolder {</w:t>
      </w:r>
    </w:p>
    <w:p w14:paraId="4B1A1D29"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public:</w:t>
      </w:r>
    </w:p>
    <w:p w14:paraId="43DD8E67"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Admin(string accNo, string userName, double bal, string pin) : AccountHolder(accNo, userName, bal, pin) {}</w:t>
      </w:r>
    </w:p>
    <w:p w14:paraId="25ACDD76"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p>
    <w:p w14:paraId="73B8BBC0"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 Overridden function for showing admin details</w:t>
      </w:r>
    </w:p>
    <w:p w14:paraId="1107A452"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void showDetails() override { // Polymorphism</w:t>
      </w:r>
    </w:p>
    <w:p w14:paraId="6D37A318"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cout &lt;&lt; "Admin Account Number: " &lt;&lt; accountNumber &lt;&lt; endl;</w:t>
      </w:r>
    </w:p>
    <w:p w14:paraId="0A78D099"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cout &lt;&lt; "Admin Name: " &lt;&lt; name &lt;&lt; endl;</w:t>
      </w:r>
    </w:p>
    <w:p w14:paraId="57E7413E"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w:t>
      </w:r>
    </w:p>
    <w:p w14:paraId="5DBEC22F"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p>
    <w:p w14:paraId="7A2C7D08"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 Admin function to reset user balance</w:t>
      </w:r>
    </w:p>
    <w:p w14:paraId="17C594B2"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void resetBalance(AccountHolder &amp;user, double newBalance) {</w:t>
      </w:r>
    </w:p>
    <w:p w14:paraId="11E61CA6"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user.setBalance(newBalance);  // Use setter for balance</w:t>
      </w:r>
    </w:p>
    <w:p w14:paraId="43E5D7AF"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xml:space="preserve">        cout &lt;&lt; "Balance reset successful for " &lt;&lt; user.getName() &lt;&lt; ". New balance: </w:t>
      </w:r>
      <w:r w:rsidRPr="00DF17F1">
        <w:rPr>
          <w:rFonts w:ascii="Times New Roman" w:eastAsia="Book Antiqua" w:hAnsi="Times New Roman" w:cs="Times New Roman"/>
          <w:sz w:val="24"/>
          <w:szCs w:val="24"/>
          <w:lang w:val="en-IN"/>
        </w:rPr>
        <w:t>₹</w:t>
      </w:r>
      <w:r w:rsidRPr="00DF17F1">
        <w:rPr>
          <w:rFonts w:ascii="Book Antiqua" w:eastAsia="Book Antiqua" w:hAnsi="Book Antiqua" w:cs="Book Antiqua"/>
          <w:sz w:val="24"/>
          <w:szCs w:val="24"/>
          <w:lang w:val="en-IN"/>
        </w:rPr>
        <w:t>" &lt;&lt; newBalance &lt;&lt; endl;</w:t>
      </w:r>
    </w:p>
    <w:p w14:paraId="63902412"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    }</w:t>
      </w:r>
    </w:p>
    <w:p w14:paraId="2BC4BC07" w14:textId="77777777" w:rsidR="00DF17F1" w:rsidRDefault="00DF17F1" w:rsidP="00DF17F1">
      <w:pPr>
        <w:spacing w:after="240" w:line="259" w:lineRule="auto"/>
        <w:jc w:val="both"/>
        <w:rPr>
          <w:rFonts w:ascii="Book Antiqua" w:eastAsia="Book Antiqua" w:hAnsi="Book Antiqua" w:cs="Book Antiqua"/>
          <w:sz w:val="24"/>
          <w:szCs w:val="24"/>
          <w:lang w:val="en-IN"/>
        </w:rPr>
      </w:pPr>
      <w:r w:rsidRPr="00DF17F1">
        <w:rPr>
          <w:rFonts w:ascii="Book Antiqua" w:eastAsia="Book Antiqua" w:hAnsi="Book Antiqua" w:cs="Book Antiqua"/>
          <w:sz w:val="24"/>
          <w:szCs w:val="24"/>
          <w:lang w:val="en-IN"/>
        </w:rPr>
        <w:t>};</w:t>
      </w:r>
      <w:r w:rsidR="00BC570E">
        <w:rPr>
          <w:rFonts w:ascii="Book Antiqua" w:eastAsia="Book Antiqua" w:hAnsi="Book Antiqua" w:cs="Book Antiqua"/>
          <w:sz w:val="24"/>
          <w:szCs w:val="24"/>
          <w:lang w:val="en-IN"/>
        </w:rPr>
        <w:t xml:space="preserve"> </w:t>
      </w:r>
    </w:p>
    <w:p w14:paraId="356E2B31" w14:textId="77777777" w:rsidR="00BC570E" w:rsidRDefault="00BC570E" w:rsidP="00DF17F1">
      <w:pPr>
        <w:spacing w:after="240" w:line="259" w:lineRule="auto"/>
        <w:jc w:val="both"/>
        <w:rPr>
          <w:rFonts w:ascii="Book Antiqua" w:eastAsia="Book Antiqua" w:hAnsi="Book Antiqua" w:cs="Book Antiqua"/>
          <w:sz w:val="24"/>
          <w:szCs w:val="24"/>
          <w:lang w:val="en-IN"/>
        </w:rPr>
      </w:pPr>
    </w:p>
    <w:p w14:paraId="5E7BB7B0" w14:textId="77777777" w:rsidR="00BC570E" w:rsidRPr="00E04FCF" w:rsidRDefault="006E0565" w:rsidP="00DF17F1">
      <w:pPr>
        <w:spacing w:after="240" w:line="259" w:lineRule="auto"/>
        <w:jc w:val="both"/>
        <w:rPr>
          <w:rFonts w:ascii="Book Antiqua" w:eastAsia="Book Antiqua" w:hAnsi="Book Antiqua" w:cs="Book Antiqua"/>
          <w:b/>
          <w:sz w:val="28"/>
          <w:szCs w:val="24"/>
          <w:lang w:val="en-IN"/>
        </w:rPr>
      </w:pPr>
      <w:r>
        <w:rPr>
          <w:rFonts w:ascii="Book Antiqua" w:eastAsia="Book Antiqua" w:hAnsi="Book Antiqua" w:cs="Book Antiqua"/>
          <w:b/>
          <w:sz w:val="28"/>
          <w:szCs w:val="24"/>
          <w:lang w:val="en-IN"/>
        </w:rPr>
        <w:t xml:space="preserve">2.3 </w:t>
      </w:r>
      <w:r w:rsidR="00BC570E" w:rsidRPr="00E04FCF">
        <w:rPr>
          <w:rFonts w:ascii="Book Antiqua" w:eastAsia="Book Antiqua" w:hAnsi="Book Antiqua" w:cs="Book Antiqua"/>
          <w:b/>
          <w:sz w:val="28"/>
          <w:szCs w:val="24"/>
          <w:lang w:val="en-IN"/>
        </w:rPr>
        <w:t>Explaining Main Function :</w:t>
      </w:r>
    </w:p>
    <w:p w14:paraId="4B42C051"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The main function in this code serves as the entry point for a simple ATM program that allows users and an admin to access and manage account-related tasks.</w:t>
      </w:r>
    </w:p>
    <w:p w14:paraId="5AD8B40C" w14:textId="77777777" w:rsidR="00E04FCF" w:rsidRPr="00E04FCF" w:rsidRDefault="00E04FCF" w:rsidP="00E04FCF">
      <w:pPr>
        <w:spacing w:after="240" w:line="259" w:lineRule="auto"/>
        <w:jc w:val="both"/>
        <w:rPr>
          <w:rFonts w:ascii="Book Antiqua" w:eastAsia="Book Antiqua" w:hAnsi="Book Antiqua" w:cs="Book Antiqua"/>
          <w:b/>
          <w:bCs/>
          <w:sz w:val="24"/>
          <w:szCs w:val="24"/>
          <w:lang w:val="en-IN"/>
        </w:rPr>
      </w:pPr>
      <w:r w:rsidRPr="00E04FCF">
        <w:rPr>
          <w:rFonts w:ascii="Book Antiqua" w:eastAsia="Book Antiqua" w:hAnsi="Book Antiqua" w:cs="Book Antiqua"/>
          <w:b/>
          <w:bCs/>
          <w:sz w:val="24"/>
          <w:szCs w:val="24"/>
          <w:lang w:val="en-IN"/>
        </w:rPr>
        <w:t>Key Steps</w:t>
      </w:r>
      <w:r>
        <w:rPr>
          <w:rFonts w:ascii="Book Antiqua" w:eastAsia="Book Antiqua" w:hAnsi="Book Antiqua" w:cs="Book Antiqua"/>
          <w:b/>
          <w:bCs/>
          <w:sz w:val="24"/>
          <w:szCs w:val="24"/>
          <w:lang w:val="en-IN"/>
        </w:rPr>
        <w:t>:</w:t>
      </w:r>
    </w:p>
    <w:p w14:paraId="46801B48" w14:textId="77777777" w:rsidR="00E04FCF" w:rsidRPr="00E04FCF" w:rsidRDefault="00E04FCF" w:rsidP="00E04FCF">
      <w:pPr>
        <w:numPr>
          <w:ilvl w:val="0"/>
          <w:numId w:val="12"/>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Create Account Holders and Admin</w:t>
      </w:r>
      <w:r w:rsidRPr="00E04FCF">
        <w:rPr>
          <w:rFonts w:ascii="Book Antiqua" w:eastAsia="Book Antiqua" w:hAnsi="Book Antiqua" w:cs="Book Antiqua"/>
          <w:sz w:val="24"/>
          <w:szCs w:val="24"/>
          <w:lang w:val="en-IN"/>
        </w:rPr>
        <w:t>:</w:t>
      </w:r>
    </w:p>
    <w:p w14:paraId="3BA37AB7" w14:textId="77777777" w:rsidR="00E04FCF" w:rsidRPr="00E04FCF" w:rsidRDefault="00E04FCF" w:rsidP="00E04FCF">
      <w:pPr>
        <w:pStyle w:val="ListParagraph"/>
        <w:numPr>
          <w:ilvl w:val="0"/>
          <w:numId w:val="20"/>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lastRenderedPageBreak/>
        <w:t>A vector of AccountHolder objects (users) is created to simulate three user accounts, each initialized with an account number, name, balance, and PIN.</w:t>
      </w:r>
    </w:p>
    <w:p w14:paraId="09A784FE" w14:textId="77777777" w:rsidR="00E04FCF" w:rsidRPr="00E04FCF" w:rsidRDefault="00E04FCF" w:rsidP="00E04FCF">
      <w:pPr>
        <w:pStyle w:val="ListParagraph"/>
        <w:numPr>
          <w:ilvl w:val="0"/>
          <w:numId w:val="20"/>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An Admin object (admin1) is also created, with admin-specific privileges like resetting user balances.</w:t>
      </w:r>
    </w:p>
    <w:p w14:paraId="7AA5B4D3" w14:textId="77777777" w:rsidR="00E04FCF" w:rsidRPr="00E04FCF" w:rsidRDefault="00E04FCF" w:rsidP="00E04FCF">
      <w:pPr>
        <w:numPr>
          <w:ilvl w:val="0"/>
          <w:numId w:val="12"/>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ATM Object Creation</w:t>
      </w:r>
      <w:r w:rsidRPr="00E04FCF">
        <w:rPr>
          <w:rFonts w:ascii="Book Antiqua" w:eastAsia="Book Antiqua" w:hAnsi="Book Antiqua" w:cs="Book Antiqua"/>
          <w:sz w:val="24"/>
          <w:szCs w:val="24"/>
          <w:lang w:val="en-IN"/>
        </w:rPr>
        <w:t>:</w:t>
      </w:r>
    </w:p>
    <w:p w14:paraId="4216F777" w14:textId="77777777" w:rsidR="00E04FCF" w:rsidRPr="00E04FCF" w:rsidRDefault="00E04FCF" w:rsidP="00E04FCF">
      <w:pPr>
        <w:pStyle w:val="ListParagraph"/>
        <w:numPr>
          <w:ilvl w:val="0"/>
          <w:numId w:val="18"/>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An ATM object (atmMachine) is created to handle account operations like accessing accounts, verifying PINs, and performing transactions.</w:t>
      </w:r>
    </w:p>
    <w:p w14:paraId="062070F7" w14:textId="77777777" w:rsidR="00E04FCF" w:rsidRPr="00E04FCF" w:rsidRDefault="00E04FCF" w:rsidP="00E04FCF">
      <w:pPr>
        <w:numPr>
          <w:ilvl w:val="0"/>
          <w:numId w:val="12"/>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User Interaction Loop</w:t>
      </w:r>
      <w:r w:rsidRPr="00E04FCF">
        <w:rPr>
          <w:rFonts w:ascii="Book Antiqua" w:eastAsia="Book Antiqua" w:hAnsi="Book Antiqua" w:cs="Book Antiqua"/>
          <w:sz w:val="24"/>
          <w:szCs w:val="24"/>
          <w:lang w:val="en-IN"/>
        </w:rPr>
        <w:t>:</w:t>
      </w:r>
    </w:p>
    <w:p w14:paraId="259A7A51" w14:textId="77777777" w:rsidR="00E04FCF" w:rsidRPr="00E04FCF" w:rsidRDefault="00E04FCF" w:rsidP="00E04FCF">
      <w:pPr>
        <w:pStyle w:val="ListParagraph"/>
        <w:numPr>
          <w:ilvl w:val="0"/>
          <w:numId w:val="17"/>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The program enters a loop to allow multiple sessions without restarting the program.</w:t>
      </w:r>
    </w:p>
    <w:p w14:paraId="32532CF3" w14:textId="77777777" w:rsidR="00E04FCF" w:rsidRPr="00E04FCF" w:rsidRDefault="00E04FCF" w:rsidP="00E04FCF">
      <w:pPr>
        <w:pStyle w:val="ListParagraph"/>
        <w:numPr>
          <w:ilvl w:val="0"/>
          <w:numId w:val="17"/>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xml:space="preserve">The user is prompted to select their type: </w:t>
      </w:r>
      <w:r w:rsidRPr="00E04FCF">
        <w:rPr>
          <w:rFonts w:ascii="Book Antiqua" w:eastAsia="Book Antiqua" w:hAnsi="Book Antiqua" w:cs="Book Antiqua"/>
          <w:b/>
          <w:bCs/>
          <w:sz w:val="24"/>
          <w:szCs w:val="24"/>
          <w:lang w:val="en-IN"/>
        </w:rPr>
        <w:t>1 for User</w:t>
      </w:r>
      <w:r w:rsidRPr="00E04FCF">
        <w:rPr>
          <w:rFonts w:ascii="Book Antiqua" w:eastAsia="Book Antiqua" w:hAnsi="Book Antiqua" w:cs="Book Antiqua"/>
          <w:sz w:val="24"/>
          <w:szCs w:val="24"/>
          <w:lang w:val="en-IN"/>
        </w:rPr>
        <w:t xml:space="preserve"> and </w:t>
      </w:r>
      <w:r w:rsidRPr="00E04FCF">
        <w:rPr>
          <w:rFonts w:ascii="Book Antiqua" w:eastAsia="Book Antiqua" w:hAnsi="Book Antiqua" w:cs="Book Antiqua"/>
          <w:b/>
          <w:bCs/>
          <w:sz w:val="24"/>
          <w:szCs w:val="24"/>
          <w:lang w:val="en-IN"/>
        </w:rPr>
        <w:t>2 for Admin</w:t>
      </w:r>
      <w:r w:rsidRPr="00E04FCF">
        <w:rPr>
          <w:rFonts w:ascii="Book Antiqua" w:eastAsia="Book Antiqua" w:hAnsi="Book Antiqua" w:cs="Book Antiqua"/>
          <w:sz w:val="24"/>
          <w:szCs w:val="24"/>
          <w:lang w:val="en-IN"/>
        </w:rPr>
        <w:t>.</w:t>
      </w:r>
    </w:p>
    <w:p w14:paraId="3BF0309B" w14:textId="77777777" w:rsidR="00E04FCF" w:rsidRPr="00E04FCF" w:rsidRDefault="00E04FCF" w:rsidP="00E04FCF">
      <w:pPr>
        <w:numPr>
          <w:ilvl w:val="0"/>
          <w:numId w:val="12"/>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User-Specific Operations</w:t>
      </w:r>
      <w:r w:rsidRPr="00E04FCF">
        <w:rPr>
          <w:rFonts w:ascii="Book Antiqua" w:eastAsia="Book Antiqua" w:hAnsi="Book Antiqua" w:cs="Book Antiqua"/>
          <w:sz w:val="24"/>
          <w:szCs w:val="24"/>
          <w:lang w:val="en-IN"/>
        </w:rPr>
        <w:t>:</w:t>
      </w:r>
    </w:p>
    <w:p w14:paraId="08858B58" w14:textId="77777777" w:rsidR="00E04FCF" w:rsidRPr="00E04FCF" w:rsidRDefault="00E04FCF" w:rsidP="006E0565">
      <w:pPr>
        <w:spacing w:after="240" w:line="259" w:lineRule="auto"/>
        <w:ind w:firstLine="360"/>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If the user selects 1 (User):</w:t>
      </w:r>
    </w:p>
    <w:p w14:paraId="063F6B11" w14:textId="77777777" w:rsidR="00E04FCF" w:rsidRPr="00E04FCF" w:rsidRDefault="00E04FCF" w:rsidP="006E0565">
      <w:pPr>
        <w:pStyle w:val="ListParagraph"/>
        <w:numPr>
          <w:ilvl w:val="0"/>
          <w:numId w:val="15"/>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They enter either their account number or name to identify their account.</w:t>
      </w:r>
    </w:p>
    <w:p w14:paraId="49FB1237" w14:textId="77777777" w:rsidR="00E04FCF" w:rsidRPr="00E04FCF" w:rsidRDefault="00E04FCF" w:rsidP="006E0565">
      <w:pPr>
        <w:pStyle w:val="ListParagraph"/>
        <w:numPr>
          <w:ilvl w:val="0"/>
          <w:numId w:val="15"/>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The findAccount function of atmMachine searches for the matching account in users. If found, the accessAccount method allows the user to view details, withdraw, deposit, or exit.</w:t>
      </w:r>
    </w:p>
    <w:p w14:paraId="3FF693CF" w14:textId="77777777" w:rsidR="00E04FCF" w:rsidRPr="00E04FCF" w:rsidRDefault="00E04FCF" w:rsidP="006E0565">
      <w:pPr>
        <w:pStyle w:val="ListParagraph"/>
        <w:numPr>
          <w:ilvl w:val="0"/>
          <w:numId w:val="15"/>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If the account is not found, a message is displayed, and they are redirected back to the main menu.</w:t>
      </w:r>
    </w:p>
    <w:p w14:paraId="71913F24" w14:textId="77777777" w:rsidR="00E04FCF" w:rsidRPr="00E04FCF" w:rsidRDefault="00E04FCF" w:rsidP="00E04FCF">
      <w:pPr>
        <w:numPr>
          <w:ilvl w:val="0"/>
          <w:numId w:val="12"/>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Admin-Specific Operations</w:t>
      </w:r>
      <w:r w:rsidRPr="00E04FCF">
        <w:rPr>
          <w:rFonts w:ascii="Book Antiqua" w:eastAsia="Book Antiqua" w:hAnsi="Book Antiqua" w:cs="Book Antiqua"/>
          <w:sz w:val="24"/>
          <w:szCs w:val="24"/>
          <w:lang w:val="en-IN"/>
        </w:rPr>
        <w:t>:</w:t>
      </w:r>
    </w:p>
    <w:p w14:paraId="6C304B33" w14:textId="77777777" w:rsidR="00E04FCF" w:rsidRPr="00E04FCF" w:rsidRDefault="00E04FCF" w:rsidP="00E04FCF">
      <w:pPr>
        <w:pStyle w:val="ListParagraph"/>
        <w:numPr>
          <w:ilvl w:val="0"/>
          <w:numId w:val="13"/>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If the user selects 2 (Admin):</w:t>
      </w:r>
    </w:p>
    <w:p w14:paraId="13C1DEF0" w14:textId="77777777" w:rsidR="00E04FCF" w:rsidRPr="00E04FCF" w:rsidRDefault="00E04FCF" w:rsidP="00E04FCF">
      <w:pPr>
        <w:pStyle w:val="ListParagraph"/>
        <w:numPr>
          <w:ilvl w:val="0"/>
          <w:numId w:val="13"/>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The admin must enter their PIN for verification. If the entered PIN matches the encrypted PIN, the admin gains access to additional functionalities:</w:t>
      </w:r>
    </w:p>
    <w:p w14:paraId="0F9256F6" w14:textId="77777777" w:rsidR="00E04FCF" w:rsidRPr="00E04FCF" w:rsidRDefault="00E04FCF" w:rsidP="00E04FCF">
      <w:pPr>
        <w:pStyle w:val="ListParagraph"/>
        <w:numPr>
          <w:ilvl w:val="0"/>
          <w:numId w:val="13"/>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View Admin Details</w:t>
      </w:r>
      <w:r w:rsidRPr="00E04FCF">
        <w:rPr>
          <w:rFonts w:ascii="Book Antiqua" w:eastAsia="Book Antiqua" w:hAnsi="Book Antiqua" w:cs="Book Antiqua"/>
          <w:sz w:val="24"/>
          <w:szCs w:val="24"/>
          <w:lang w:val="en-IN"/>
        </w:rPr>
        <w:t>: Displays the admin’s account details.</w:t>
      </w:r>
    </w:p>
    <w:p w14:paraId="7C1ED090" w14:textId="77777777" w:rsidR="00E04FCF" w:rsidRPr="00E04FCF" w:rsidRDefault="00E04FCF" w:rsidP="00E04FCF">
      <w:pPr>
        <w:pStyle w:val="ListParagraph"/>
        <w:numPr>
          <w:ilvl w:val="0"/>
          <w:numId w:val="13"/>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Reset User Balance</w:t>
      </w:r>
      <w:r w:rsidRPr="00E04FCF">
        <w:rPr>
          <w:rFonts w:ascii="Book Antiqua" w:eastAsia="Book Antiqua" w:hAnsi="Book Antiqua" w:cs="Book Antiqua"/>
          <w:sz w:val="24"/>
          <w:szCs w:val="24"/>
          <w:lang w:val="en-IN"/>
        </w:rPr>
        <w:t>: Allows the admin to reset a user’s balance.</w:t>
      </w:r>
    </w:p>
    <w:p w14:paraId="4534232B" w14:textId="77777777" w:rsidR="00E04FCF" w:rsidRPr="00E04FCF" w:rsidRDefault="00E04FCF" w:rsidP="00E04FCF">
      <w:pPr>
        <w:pStyle w:val="ListParagraph"/>
        <w:numPr>
          <w:ilvl w:val="0"/>
          <w:numId w:val="13"/>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The admin enters an account number or name to identify the user, and if the user is found, the admin enters a new balance, which is updated.</w:t>
      </w:r>
    </w:p>
    <w:p w14:paraId="7C35F006" w14:textId="77777777" w:rsidR="00E04FCF" w:rsidRPr="00E04FCF" w:rsidRDefault="00E04FCF" w:rsidP="00E04FCF">
      <w:pPr>
        <w:pStyle w:val="ListParagraph"/>
        <w:numPr>
          <w:ilvl w:val="0"/>
          <w:numId w:val="13"/>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Exit</w:t>
      </w:r>
      <w:r w:rsidRPr="00E04FCF">
        <w:rPr>
          <w:rFonts w:ascii="Book Antiqua" w:eastAsia="Book Antiqua" w:hAnsi="Book Antiqua" w:cs="Book Antiqua"/>
          <w:sz w:val="24"/>
          <w:szCs w:val="24"/>
          <w:lang w:val="en-IN"/>
        </w:rPr>
        <w:t>: Ends the admin session and returns to the main menu.</w:t>
      </w:r>
    </w:p>
    <w:p w14:paraId="3C461A5B" w14:textId="77777777" w:rsidR="00E04FCF" w:rsidRPr="00E04FCF" w:rsidRDefault="00E04FCF" w:rsidP="00E04FCF">
      <w:pPr>
        <w:pStyle w:val="ListParagraph"/>
        <w:numPr>
          <w:ilvl w:val="0"/>
          <w:numId w:val="13"/>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If the PIN is incorrect, an "Invalid Admin PIN" message is shown.</w:t>
      </w:r>
    </w:p>
    <w:p w14:paraId="686DD86B" w14:textId="77777777" w:rsidR="00E04FCF" w:rsidRPr="00E04FCF" w:rsidRDefault="00E04FCF" w:rsidP="00E04FCF">
      <w:pPr>
        <w:numPr>
          <w:ilvl w:val="0"/>
          <w:numId w:val="12"/>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Repeat Prompt</w:t>
      </w:r>
      <w:r w:rsidRPr="00E04FCF">
        <w:rPr>
          <w:rFonts w:ascii="Book Antiqua" w:eastAsia="Book Antiqua" w:hAnsi="Book Antiqua" w:cs="Book Antiqua"/>
          <w:sz w:val="24"/>
          <w:szCs w:val="24"/>
          <w:lang w:val="en-IN"/>
        </w:rPr>
        <w:t>:</w:t>
      </w:r>
    </w:p>
    <w:p w14:paraId="59146606" w14:textId="77777777" w:rsidR="00E04FCF" w:rsidRPr="00E04FCF" w:rsidRDefault="00E04FCF" w:rsidP="00E04FCF">
      <w:pPr>
        <w:pStyle w:val="ListParagraph"/>
        <w:numPr>
          <w:ilvl w:val="0"/>
          <w:numId w:val="16"/>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After each session, the program asks if the user wants to restart the ATM process.</w:t>
      </w:r>
    </w:p>
    <w:p w14:paraId="7E9AD642" w14:textId="77777777" w:rsidR="00E04FCF" w:rsidRPr="00E04FCF" w:rsidRDefault="00E04FCF" w:rsidP="00E04FCF">
      <w:pPr>
        <w:pStyle w:val="ListParagraph"/>
        <w:numPr>
          <w:ilvl w:val="0"/>
          <w:numId w:val="16"/>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lastRenderedPageBreak/>
        <w:t>If the user enters y or Y, the loop restarts, allowing another session. Any other input exits the loop and ends the program.</w:t>
      </w:r>
    </w:p>
    <w:p w14:paraId="151A9944" w14:textId="77777777" w:rsidR="00E04FCF" w:rsidRPr="00E04FCF" w:rsidRDefault="00E04FCF" w:rsidP="00E04FCF">
      <w:pPr>
        <w:numPr>
          <w:ilvl w:val="0"/>
          <w:numId w:val="12"/>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b/>
          <w:bCs/>
          <w:sz w:val="24"/>
          <w:szCs w:val="24"/>
          <w:lang w:val="en-IN"/>
        </w:rPr>
        <w:t>Exit Message</w:t>
      </w:r>
      <w:r w:rsidRPr="00E04FCF">
        <w:rPr>
          <w:rFonts w:ascii="Book Antiqua" w:eastAsia="Book Antiqua" w:hAnsi="Book Antiqua" w:cs="Book Antiqua"/>
          <w:sz w:val="24"/>
          <w:szCs w:val="24"/>
          <w:lang w:val="en-IN"/>
        </w:rPr>
        <w:t>:</w:t>
      </w:r>
    </w:p>
    <w:p w14:paraId="38767FC6" w14:textId="77777777" w:rsidR="00E04FCF" w:rsidRPr="00E04FCF" w:rsidRDefault="00E04FCF" w:rsidP="00E04FCF">
      <w:pPr>
        <w:pStyle w:val="ListParagraph"/>
        <w:numPr>
          <w:ilvl w:val="0"/>
          <w:numId w:val="21"/>
        </w:num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When the loop ends, a "Goodbye!" message is printed to indicate that the ATM session has ended.</w:t>
      </w:r>
    </w:p>
    <w:p w14:paraId="3510A001" w14:textId="77777777" w:rsidR="00BC570E" w:rsidRPr="00E04FCF" w:rsidRDefault="00E04FCF" w:rsidP="00DF17F1">
      <w:pPr>
        <w:spacing w:after="240" w:line="259" w:lineRule="auto"/>
        <w:jc w:val="both"/>
        <w:rPr>
          <w:rFonts w:ascii="Book Antiqua" w:eastAsia="Book Antiqua" w:hAnsi="Book Antiqua" w:cs="Book Antiqua"/>
          <w:b/>
          <w:sz w:val="24"/>
          <w:szCs w:val="24"/>
          <w:lang w:val="en-IN"/>
        </w:rPr>
      </w:pPr>
      <w:r w:rsidRPr="00E04FCF">
        <w:rPr>
          <w:rFonts w:ascii="Book Antiqua" w:eastAsia="Book Antiqua" w:hAnsi="Book Antiqua" w:cs="Book Antiqua"/>
          <w:b/>
          <w:sz w:val="24"/>
          <w:szCs w:val="24"/>
          <w:lang w:val="en-IN"/>
        </w:rPr>
        <w:t>Code snippet for Main function:</w:t>
      </w:r>
    </w:p>
    <w:p w14:paraId="59D70E5E"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int main() {</w:t>
      </w:r>
    </w:p>
    <w:p w14:paraId="2A4F1B58"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 Creating multiple account holders</w:t>
      </w:r>
    </w:p>
    <w:p w14:paraId="37D8C7BA"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vector&lt;AccountHolder&gt; users = {</w:t>
      </w:r>
    </w:p>
    <w:p w14:paraId="1272EC5C"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AccountHolder("123456", "John Doe", 1000.0, "1234"),</w:t>
      </w:r>
    </w:p>
    <w:p w14:paraId="5DE24B54"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AccountHolder("789101", "Jane Smith", 2000.0, "5678"),</w:t>
      </w:r>
    </w:p>
    <w:p w14:paraId="4D70C169"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AccountHolder("112233", "Alice Brown", 1500.0, "4321")</w:t>
      </w:r>
    </w:p>
    <w:p w14:paraId="79B8C88F"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w:t>
      </w:r>
    </w:p>
    <w:p w14:paraId="40F319F9"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p>
    <w:p w14:paraId="49384165"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Admin admin1("000001", "Admin", 0.0, "admin");</w:t>
      </w:r>
    </w:p>
    <w:p w14:paraId="0E3194AA"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p>
    <w:p w14:paraId="1F20F07D"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 Creating an ATM object</w:t>
      </w:r>
    </w:p>
    <w:p w14:paraId="4DB69DC3"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ATM atmMachine;</w:t>
      </w:r>
    </w:p>
    <w:p w14:paraId="71CF1E13" w14:textId="77777777" w:rsidR="00E04FCF" w:rsidRPr="00E04FCF" w:rsidRDefault="006E0565" w:rsidP="00E04FCF">
      <w:pPr>
        <w:spacing w:after="240" w:line="259" w:lineRule="auto"/>
        <w:jc w:val="both"/>
        <w:rPr>
          <w:rFonts w:ascii="Book Antiqua" w:eastAsia="Book Antiqua" w:hAnsi="Book Antiqua" w:cs="Book Antiqua"/>
          <w:sz w:val="24"/>
          <w:szCs w:val="24"/>
          <w:lang w:val="en-IN"/>
        </w:rPr>
      </w:pPr>
      <w:r>
        <w:rPr>
          <w:rFonts w:ascii="Book Antiqua" w:eastAsia="Book Antiqua" w:hAnsi="Book Antiqua" w:cs="Book Antiqua"/>
          <w:sz w:val="24"/>
          <w:szCs w:val="24"/>
          <w:lang w:val="en-IN"/>
        </w:rPr>
        <w:t>    char repeat;</w:t>
      </w:r>
    </w:p>
    <w:p w14:paraId="31C1AFBF"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do {</w:t>
      </w:r>
    </w:p>
    <w:p w14:paraId="6E7FFB24"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int userType;</w:t>
      </w:r>
    </w:p>
    <w:p w14:paraId="3ED27C3B"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"Select user type: 1. User 2. Admin: ";</w:t>
      </w:r>
    </w:p>
    <w:p w14:paraId="2BF4A97E"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cin &gt;&gt; userType;</w:t>
      </w:r>
    </w:p>
    <w:p w14:paraId="64171A3E"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p>
    <w:p w14:paraId="6556A3B3"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lastRenderedPageBreak/>
        <w:t>        if (userType == 1) {</w:t>
      </w:r>
    </w:p>
    <w:p w14:paraId="47D2E870"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string identifier;</w:t>
      </w:r>
    </w:p>
    <w:p w14:paraId="012BE570"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"Enter Account Number or Name: ";</w:t>
      </w:r>
    </w:p>
    <w:p w14:paraId="0C0D9783"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cin.ignore();  // To handle newline after the previous input</w:t>
      </w:r>
    </w:p>
    <w:p w14:paraId="007A3B4F"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getline(cin, identifier);</w:t>
      </w:r>
    </w:p>
    <w:p w14:paraId="6C4205F3"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p>
    <w:p w14:paraId="3BEB1EF9"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AccountHolder *user = atmMachine.findAccount(users, identifier);</w:t>
      </w:r>
    </w:p>
    <w:p w14:paraId="460FFC11"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if (user != nullptr) {</w:t>
      </w:r>
    </w:p>
    <w:p w14:paraId="6E45E832"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atmMachine.accessAccount(*user);</w:t>
      </w:r>
    </w:p>
    <w:p w14:paraId="0AE9C612"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w:t>
      </w:r>
    </w:p>
    <w:p w14:paraId="4560566A"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 else if (userType == 2) {</w:t>
      </w:r>
    </w:p>
    <w:p w14:paraId="1BDFEAFD"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string adminPin;</w:t>
      </w:r>
    </w:p>
    <w:p w14:paraId="7846B483"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"Enter Admin PIN: ";</w:t>
      </w:r>
    </w:p>
    <w:p w14:paraId="4B88062B"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cin &gt;&gt; adminPin;</w:t>
      </w:r>
    </w:p>
    <w:p w14:paraId="3C616DC6"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if (admin1.verifyPin(adminPin)) {</w:t>
      </w:r>
    </w:p>
    <w:p w14:paraId="00BD09B8"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int adminChoice;</w:t>
      </w:r>
    </w:p>
    <w:p w14:paraId="6F2A8194"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do {</w:t>
      </w:r>
    </w:p>
    <w:p w14:paraId="4CB9EB46"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"\n1. View Admin Details\n2. Reset User Balance\n3. Exit\n";</w:t>
      </w:r>
    </w:p>
    <w:p w14:paraId="1383C003"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"Enter choice: ";</w:t>
      </w:r>
    </w:p>
    <w:p w14:paraId="4069F5ED"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cin &gt;&gt; adminChoice;</w:t>
      </w:r>
    </w:p>
    <w:p w14:paraId="3C0C5FD6"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if (adminChoice == 1) {</w:t>
      </w:r>
    </w:p>
    <w:p w14:paraId="41C56D4F"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admin1.showDetails();</w:t>
      </w:r>
    </w:p>
    <w:p w14:paraId="4DFF3E00"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 else if (adminChoice == 2) {</w:t>
      </w:r>
    </w:p>
    <w:p w14:paraId="53FA58B8"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lastRenderedPageBreak/>
        <w:t>                        string identifier;</w:t>
      </w:r>
    </w:p>
    <w:p w14:paraId="462A7910"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"Enter Account Number or Name: ";</w:t>
      </w:r>
    </w:p>
    <w:p w14:paraId="66733C11"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cin.ignore();  // To handle newline after the previous input</w:t>
      </w:r>
    </w:p>
    <w:p w14:paraId="6DD44F89"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getline(cin, identifier);</w:t>
      </w:r>
    </w:p>
    <w:p w14:paraId="04FC222D"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AccountHolder *user = atmMachine.findAccount(users, identifier);</w:t>
      </w:r>
    </w:p>
    <w:p w14:paraId="57B7BEEF"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if (user != nullptr) {</w:t>
      </w:r>
    </w:p>
    <w:p w14:paraId="3F24C592"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double newBalance;</w:t>
      </w:r>
    </w:p>
    <w:p w14:paraId="00BC375A"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"Enter new balance for user: ";</w:t>
      </w:r>
    </w:p>
    <w:p w14:paraId="4FA42BD8"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cin &gt;&gt; newBalance;</w:t>
      </w:r>
    </w:p>
    <w:p w14:paraId="6832E77E"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admin1.resetBalance(*user, newBalance);</w:t>
      </w:r>
    </w:p>
    <w:p w14:paraId="03E7B2E8"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w:t>
      </w:r>
    </w:p>
    <w:p w14:paraId="6AC7117F"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w:t>
      </w:r>
    </w:p>
    <w:p w14:paraId="71F71D36"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 while (adminChoice != 3);</w:t>
      </w:r>
    </w:p>
    <w:p w14:paraId="302885FF"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 else {</w:t>
      </w:r>
    </w:p>
    <w:p w14:paraId="1DA95856"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"Invalid Admin PIN!" &lt;&lt; endl;</w:t>
      </w:r>
    </w:p>
    <w:p w14:paraId="04AEA6C6"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w:t>
      </w:r>
    </w:p>
    <w:p w14:paraId="3B40B101"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w:t>
      </w:r>
    </w:p>
    <w:p w14:paraId="3BD33A3F"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"Do you want to restart the ATM process? (y/n): ";</w:t>
      </w:r>
    </w:p>
    <w:p w14:paraId="316E5648"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cin &gt;&gt; repeat;</w:t>
      </w:r>
    </w:p>
    <w:p w14:paraId="70F0E85D"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 while (repeat == 'y' || repeat == 'Y');</w:t>
      </w:r>
    </w:p>
    <w:p w14:paraId="650F1A50"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cout &lt;&lt; "ATM session ended. Goodbye!" &lt;&lt; endl;</w:t>
      </w:r>
    </w:p>
    <w:p w14:paraId="0F7169E0"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    return 0;</w:t>
      </w:r>
    </w:p>
    <w:p w14:paraId="0CF75EB1" w14:textId="77777777" w:rsidR="00E04FCF" w:rsidRPr="00E04FCF" w:rsidRDefault="00E04FCF" w:rsidP="00E04FCF">
      <w:pPr>
        <w:spacing w:after="240" w:line="259" w:lineRule="auto"/>
        <w:jc w:val="both"/>
        <w:rPr>
          <w:rFonts w:ascii="Book Antiqua" w:eastAsia="Book Antiqua" w:hAnsi="Book Antiqua" w:cs="Book Antiqua"/>
          <w:sz w:val="24"/>
          <w:szCs w:val="24"/>
          <w:lang w:val="en-IN"/>
        </w:rPr>
      </w:pPr>
      <w:r w:rsidRPr="00E04FCF">
        <w:rPr>
          <w:rFonts w:ascii="Book Antiqua" w:eastAsia="Book Antiqua" w:hAnsi="Book Antiqua" w:cs="Book Antiqua"/>
          <w:sz w:val="24"/>
          <w:szCs w:val="24"/>
          <w:lang w:val="en-IN"/>
        </w:rPr>
        <w:t>}</w:t>
      </w:r>
    </w:p>
    <w:p w14:paraId="08F85524" w14:textId="77777777" w:rsidR="00E04FCF" w:rsidRPr="00E04FCF" w:rsidRDefault="00E04FCF" w:rsidP="00E04FCF">
      <w:pPr>
        <w:spacing w:after="240" w:line="259" w:lineRule="auto"/>
        <w:jc w:val="both"/>
        <w:rPr>
          <w:rFonts w:ascii="Book Antiqua" w:eastAsia="Book Antiqua" w:hAnsi="Book Antiqua" w:cs="Book Antiqua"/>
          <w:b/>
          <w:sz w:val="28"/>
          <w:szCs w:val="24"/>
          <w:lang w:val="en-IN"/>
        </w:rPr>
      </w:pPr>
      <w:r w:rsidRPr="00E04FCF">
        <w:rPr>
          <w:rFonts w:ascii="Book Antiqua" w:eastAsia="Book Antiqua" w:hAnsi="Book Antiqua" w:cs="Book Antiqua"/>
          <w:b/>
          <w:sz w:val="28"/>
          <w:szCs w:val="24"/>
          <w:lang w:val="en-IN"/>
        </w:rPr>
        <w:lastRenderedPageBreak/>
        <w:t xml:space="preserve">CPP Code for ATM Mechanism: </w:t>
      </w:r>
    </w:p>
    <w:p w14:paraId="39E6F95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C586C0"/>
          <w:sz w:val="21"/>
          <w:szCs w:val="21"/>
          <w:lang w:val="en-IN"/>
        </w:rPr>
        <w:t>#include</w:t>
      </w:r>
      <w:r w:rsidRPr="00E04FCF">
        <w:rPr>
          <w:rFonts w:ascii="Consolas" w:eastAsia="Times New Roman" w:hAnsi="Consolas" w:cs="Times New Roman"/>
          <w:color w:val="569CD6"/>
          <w:sz w:val="21"/>
          <w:szCs w:val="21"/>
          <w:lang w:val="en-IN"/>
        </w:rPr>
        <w:t xml:space="preserve"> </w:t>
      </w:r>
      <w:r w:rsidRPr="00E04FCF">
        <w:rPr>
          <w:rFonts w:ascii="Consolas" w:eastAsia="Times New Roman" w:hAnsi="Consolas" w:cs="Times New Roman"/>
          <w:color w:val="CE9178"/>
          <w:sz w:val="21"/>
          <w:szCs w:val="21"/>
          <w:lang w:val="en-IN"/>
        </w:rPr>
        <w:t>&lt;iostream&gt;</w:t>
      </w:r>
    </w:p>
    <w:p w14:paraId="6CF7EEA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C586C0"/>
          <w:sz w:val="21"/>
          <w:szCs w:val="21"/>
          <w:lang w:val="en-IN"/>
        </w:rPr>
        <w:t>#include</w:t>
      </w:r>
      <w:r w:rsidRPr="00E04FCF">
        <w:rPr>
          <w:rFonts w:ascii="Consolas" w:eastAsia="Times New Roman" w:hAnsi="Consolas" w:cs="Times New Roman"/>
          <w:color w:val="569CD6"/>
          <w:sz w:val="21"/>
          <w:szCs w:val="21"/>
          <w:lang w:val="en-IN"/>
        </w:rPr>
        <w:t xml:space="preserve"> </w:t>
      </w:r>
      <w:r w:rsidRPr="00E04FCF">
        <w:rPr>
          <w:rFonts w:ascii="Consolas" w:eastAsia="Times New Roman" w:hAnsi="Consolas" w:cs="Times New Roman"/>
          <w:color w:val="CE9178"/>
          <w:sz w:val="21"/>
          <w:szCs w:val="21"/>
          <w:lang w:val="en-IN"/>
        </w:rPr>
        <w:t>&lt;string&gt;</w:t>
      </w:r>
    </w:p>
    <w:p w14:paraId="7E8B15B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C586C0"/>
          <w:sz w:val="21"/>
          <w:szCs w:val="21"/>
          <w:lang w:val="en-IN"/>
        </w:rPr>
        <w:t>#include</w:t>
      </w:r>
      <w:r w:rsidRPr="00E04FCF">
        <w:rPr>
          <w:rFonts w:ascii="Consolas" w:eastAsia="Times New Roman" w:hAnsi="Consolas" w:cs="Times New Roman"/>
          <w:color w:val="569CD6"/>
          <w:sz w:val="21"/>
          <w:szCs w:val="21"/>
          <w:lang w:val="en-IN"/>
        </w:rPr>
        <w:t xml:space="preserve"> </w:t>
      </w:r>
      <w:r w:rsidRPr="00E04FCF">
        <w:rPr>
          <w:rFonts w:ascii="Consolas" w:eastAsia="Times New Roman" w:hAnsi="Consolas" w:cs="Times New Roman"/>
          <w:color w:val="CE9178"/>
          <w:sz w:val="21"/>
          <w:szCs w:val="21"/>
          <w:lang w:val="en-IN"/>
        </w:rPr>
        <w:t>&lt;vector&gt;</w:t>
      </w:r>
    </w:p>
    <w:p w14:paraId="38CC1AE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C586C0"/>
          <w:sz w:val="21"/>
          <w:szCs w:val="21"/>
          <w:lang w:val="en-IN"/>
        </w:rPr>
        <w:t>using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namespace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std</w:t>
      </w:r>
      <w:r w:rsidRPr="00E04FCF">
        <w:rPr>
          <w:rFonts w:ascii="Consolas" w:eastAsia="Times New Roman" w:hAnsi="Consolas" w:cs="Times New Roman"/>
          <w:color w:val="FFFFFF"/>
          <w:sz w:val="21"/>
          <w:szCs w:val="21"/>
          <w:lang w:val="en-IN"/>
        </w:rPr>
        <w:t>;</w:t>
      </w:r>
    </w:p>
    <w:p w14:paraId="09316757" w14:textId="77777777" w:rsidR="00E04FCF" w:rsidRPr="00E04FCF" w:rsidRDefault="00E04FCF" w:rsidP="00E04FCF">
      <w:pPr>
        <w:shd w:val="clear" w:color="auto" w:fill="000000"/>
        <w:spacing w:after="240" w:line="285" w:lineRule="atLeast"/>
        <w:rPr>
          <w:rFonts w:ascii="Consolas" w:eastAsia="Times New Roman" w:hAnsi="Consolas" w:cs="Times New Roman"/>
          <w:color w:val="FFFFFF"/>
          <w:sz w:val="21"/>
          <w:szCs w:val="21"/>
          <w:lang w:val="en-IN"/>
        </w:rPr>
      </w:pPr>
    </w:p>
    <w:p w14:paraId="4756306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encryptDecrypt</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toEncrypt</w:t>
      </w:r>
      <w:r w:rsidRPr="00E04FCF">
        <w:rPr>
          <w:rFonts w:ascii="Consolas" w:eastAsia="Times New Roman" w:hAnsi="Consolas" w:cs="Times New Roman"/>
          <w:color w:val="FFFFFF"/>
          <w:sz w:val="21"/>
          <w:szCs w:val="21"/>
          <w:lang w:val="en-IN"/>
        </w:rPr>
        <w:t>) {</w:t>
      </w:r>
    </w:p>
    <w:p w14:paraId="508B90F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char</w:t>
      </w:r>
      <w:r w:rsidRPr="00E04FCF">
        <w:rPr>
          <w:rFonts w:ascii="Consolas" w:eastAsia="Times New Roman" w:hAnsi="Consolas" w:cs="Times New Roman"/>
          <w:color w:val="FFFFFF"/>
          <w:sz w:val="21"/>
          <w:szCs w:val="21"/>
          <w:lang w:val="en-IN"/>
        </w:rPr>
        <w:t xml:space="preserve"> key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'K'</w:t>
      </w:r>
      <w:r w:rsidRPr="00E04FCF">
        <w:rPr>
          <w:rFonts w:ascii="Consolas" w:eastAsia="Times New Roman" w:hAnsi="Consolas" w:cs="Times New Roman"/>
          <w:color w:val="FFFFFF"/>
          <w:sz w:val="21"/>
          <w:szCs w:val="21"/>
          <w:lang w:val="en-IN"/>
        </w:rPr>
        <w:t xml:space="preserve">; </w:t>
      </w:r>
    </w:p>
    <w:p w14:paraId="1544703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string output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toEncrypt;</w:t>
      </w:r>
    </w:p>
    <w:p w14:paraId="7D92328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p>
    <w:p w14:paraId="6CA8DCC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for</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size_t</w:t>
      </w:r>
      <w:r w:rsidRPr="00E04FCF">
        <w:rPr>
          <w:rFonts w:ascii="Consolas" w:eastAsia="Times New Roman" w:hAnsi="Consolas" w:cs="Times New Roman"/>
          <w:color w:val="FFFFFF"/>
          <w:sz w:val="21"/>
          <w:szCs w:val="21"/>
          <w:lang w:val="en-IN"/>
        </w:rPr>
        <w:t xml:space="preserve"> i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0</w:t>
      </w:r>
      <w:r w:rsidRPr="00E04FCF">
        <w:rPr>
          <w:rFonts w:ascii="Consolas" w:eastAsia="Times New Roman" w:hAnsi="Consolas" w:cs="Times New Roman"/>
          <w:color w:val="FFFFFF"/>
          <w:sz w:val="21"/>
          <w:szCs w:val="21"/>
          <w:lang w:val="en-IN"/>
        </w:rPr>
        <w:t xml:space="preserve">; i </w:t>
      </w:r>
      <w:r w:rsidRPr="00E04FCF">
        <w:rPr>
          <w:rFonts w:ascii="Consolas" w:eastAsia="Times New Roman" w:hAnsi="Consolas" w:cs="Times New Roman"/>
          <w:color w:val="D4D4D4"/>
          <w:sz w:val="21"/>
          <w:szCs w:val="21"/>
          <w:lang w:val="en-IN"/>
        </w:rPr>
        <w: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toEncrypt</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size</w:t>
      </w:r>
      <w:r w:rsidRPr="00E04FCF">
        <w:rPr>
          <w:rFonts w:ascii="Consolas" w:eastAsia="Times New Roman" w:hAnsi="Consolas" w:cs="Times New Roman"/>
          <w:color w:val="FFFFFF"/>
          <w:sz w:val="21"/>
          <w:szCs w:val="21"/>
          <w:lang w:val="en-IN"/>
        </w:rPr>
        <w:t>(); i</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w:t>
      </w:r>
    </w:p>
    <w:p w14:paraId="252B7F3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output</w:t>
      </w:r>
      <w:r w:rsidRPr="00E04FCF">
        <w:rPr>
          <w:rFonts w:ascii="Consolas" w:eastAsia="Times New Roman" w:hAnsi="Consolas" w:cs="Times New Roman"/>
          <w:color w:val="FFFFFF"/>
          <w:sz w:val="21"/>
          <w:szCs w:val="21"/>
          <w:lang w:val="en-IN"/>
        </w:rPr>
        <w:t xml:space="preserve">[i]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toEncrypt</w:t>
      </w:r>
      <w:r w:rsidRPr="00E04FCF">
        <w:rPr>
          <w:rFonts w:ascii="Consolas" w:eastAsia="Times New Roman" w:hAnsi="Consolas" w:cs="Times New Roman"/>
          <w:color w:val="FFFFFF"/>
          <w:sz w:val="21"/>
          <w:szCs w:val="21"/>
          <w:lang w:val="en-IN"/>
        </w:rPr>
        <w:t xml:space="preserve">[i]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key;</w:t>
      </w:r>
    </w:p>
    <w:p w14:paraId="10BC134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1A3BA03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output;</w:t>
      </w:r>
    </w:p>
    <w:p w14:paraId="7C7F5F7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w:t>
      </w:r>
    </w:p>
    <w:p w14:paraId="3D7F06A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4D2E9F5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569CD6"/>
          <w:sz w:val="21"/>
          <w:szCs w:val="21"/>
          <w:lang w:val="en-IN"/>
        </w:rPr>
        <w:t>class</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AccountHolder</w:t>
      </w:r>
      <w:r w:rsidRPr="00E04FCF">
        <w:rPr>
          <w:rFonts w:ascii="Consolas" w:eastAsia="Times New Roman" w:hAnsi="Consolas" w:cs="Times New Roman"/>
          <w:color w:val="FFFFFF"/>
          <w:sz w:val="21"/>
          <w:szCs w:val="21"/>
          <w:lang w:val="en-IN"/>
        </w:rPr>
        <w:t xml:space="preserve"> {</w:t>
      </w:r>
    </w:p>
    <w:p w14:paraId="10A2A2D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569CD6"/>
          <w:sz w:val="21"/>
          <w:szCs w:val="21"/>
          <w:lang w:val="en-IN"/>
        </w:rPr>
        <w:t>protected:</w:t>
      </w:r>
    </w:p>
    <w:p w14:paraId="4A4D153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string accountNumber;</w:t>
      </w:r>
    </w:p>
    <w:p w14:paraId="0A33273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string name;</w:t>
      </w:r>
    </w:p>
    <w:p w14:paraId="6774FD3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balance;</w:t>
      </w:r>
    </w:p>
    <w:p w14:paraId="0E24023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string encryptedPin;</w:t>
      </w:r>
    </w:p>
    <w:p w14:paraId="16752DB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2868123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569CD6"/>
          <w:sz w:val="21"/>
          <w:szCs w:val="21"/>
          <w:lang w:val="en-IN"/>
        </w:rPr>
        <w:t>public:</w:t>
      </w:r>
    </w:p>
    <w:p w14:paraId="3B8E783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AccountHolder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accNo</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userName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bal</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pin</w:t>
      </w:r>
      <w:r w:rsidRPr="00E04FCF">
        <w:rPr>
          <w:rFonts w:ascii="Consolas" w:eastAsia="Times New Roman" w:hAnsi="Consolas" w:cs="Times New Roman"/>
          <w:color w:val="FFFFFF"/>
          <w:sz w:val="21"/>
          <w:szCs w:val="21"/>
          <w:lang w:val="en-IN"/>
        </w:rPr>
        <w:t>) {</w:t>
      </w:r>
    </w:p>
    <w:p w14:paraId="63A648A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accountNumber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accNo;</w:t>
      </w:r>
    </w:p>
    <w:p w14:paraId="7D3DAF0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name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userName;</w:t>
      </w:r>
    </w:p>
    <w:p w14:paraId="42710F5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balance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bal;</w:t>
      </w:r>
    </w:p>
    <w:p w14:paraId="0665537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encryptedPin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encryptDecrypt</w:t>
      </w:r>
      <w:r w:rsidRPr="00E04FCF">
        <w:rPr>
          <w:rFonts w:ascii="Consolas" w:eastAsia="Times New Roman" w:hAnsi="Consolas" w:cs="Times New Roman"/>
          <w:color w:val="FFFFFF"/>
          <w:sz w:val="21"/>
          <w:szCs w:val="21"/>
          <w:lang w:val="en-IN"/>
        </w:rPr>
        <w:t xml:space="preserve">(pin); </w:t>
      </w:r>
    </w:p>
    <w:p w14:paraId="7840E40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6C79103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7B713F2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virtual</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void</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showDetails</w:t>
      </w:r>
      <w:r w:rsidRPr="00E04FCF">
        <w:rPr>
          <w:rFonts w:ascii="Consolas" w:eastAsia="Times New Roman" w:hAnsi="Consolas" w:cs="Times New Roman"/>
          <w:color w:val="FFFFFF"/>
          <w:sz w:val="21"/>
          <w:szCs w:val="21"/>
          <w:lang w:val="en-IN"/>
        </w:rPr>
        <w:t xml:space="preserve">() { </w:t>
      </w:r>
    </w:p>
    <w:p w14:paraId="4290247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"Account Number: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accountNumber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2ED3C1B9"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"Name: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name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0CBB9D8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"Balance: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balance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14978DF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152E774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32A3A9C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getName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const</w:t>
      </w:r>
      <w:r w:rsidRPr="00E04FCF">
        <w:rPr>
          <w:rFonts w:ascii="Consolas" w:eastAsia="Times New Roman" w:hAnsi="Consolas" w:cs="Times New Roman"/>
          <w:color w:val="FFFFFF"/>
          <w:sz w:val="21"/>
          <w:szCs w:val="21"/>
          <w:lang w:val="en-IN"/>
        </w:rPr>
        <w:t xml:space="preserve"> {</w:t>
      </w:r>
    </w:p>
    <w:p w14:paraId="4BB4105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name;</w:t>
      </w:r>
    </w:p>
    <w:p w14:paraId="55E43239"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2E67934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56897A6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getAccountNumber</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const</w:t>
      </w:r>
      <w:r w:rsidRPr="00E04FCF">
        <w:rPr>
          <w:rFonts w:ascii="Consolas" w:eastAsia="Times New Roman" w:hAnsi="Consolas" w:cs="Times New Roman"/>
          <w:color w:val="FFFFFF"/>
          <w:sz w:val="21"/>
          <w:szCs w:val="21"/>
          <w:lang w:val="en-IN"/>
        </w:rPr>
        <w:t xml:space="preserve"> {</w:t>
      </w:r>
    </w:p>
    <w:p w14:paraId="7328E3E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accountNumber;</w:t>
      </w:r>
    </w:p>
    <w:p w14:paraId="02BC211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lastRenderedPageBreak/>
        <w:t>    }</w:t>
      </w:r>
    </w:p>
    <w:p w14:paraId="064F035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203F139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getBalance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const</w:t>
      </w:r>
      <w:r w:rsidRPr="00E04FCF">
        <w:rPr>
          <w:rFonts w:ascii="Consolas" w:eastAsia="Times New Roman" w:hAnsi="Consolas" w:cs="Times New Roman"/>
          <w:color w:val="FFFFFF"/>
          <w:sz w:val="21"/>
          <w:szCs w:val="21"/>
          <w:lang w:val="en-IN"/>
        </w:rPr>
        <w:t xml:space="preserve"> {</w:t>
      </w:r>
    </w:p>
    <w:p w14:paraId="2EDF7E89"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balance;</w:t>
      </w:r>
    </w:p>
    <w:p w14:paraId="4F060D9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36437A49"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55B7156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void</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setBalance</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newBalance</w:t>
      </w:r>
      <w:r w:rsidRPr="00E04FCF">
        <w:rPr>
          <w:rFonts w:ascii="Consolas" w:eastAsia="Times New Roman" w:hAnsi="Consolas" w:cs="Times New Roman"/>
          <w:color w:val="FFFFFF"/>
          <w:sz w:val="21"/>
          <w:szCs w:val="21"/>
          <w:lang w:val="en-IN"/>
        </w:rPr>
        <w:t>) {</w:t>
      </w:r>
    </w:p>
    <w:p w14:paraId="6BBC731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balance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newBalance;</w:t>
      </w:r>
    </w:p>
    <w:p w14:paraId="3799454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0E03868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384D3C7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bool</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verifyPin</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pin</w:t>
      </w:r>
      <w:r w:rsidRPr="00E04FCF">
        <w:rPr>
          <w:rFonts w:ascii="Consolas" w:eastAsia="Times New Roman" w:hAnsi="Consolas" w:cs="Times New Roman"/>
          <w:color w:val="FFFFFF"/>
          <w:sz w:val="21"/>
          <w:szCs w:val="21"/>
          <w:lang w:val="en-IN"/>
        </w:rPr>
        <w:t>) {</w:t>
      </w:r>
    </w:p>
    <w:p w14:paraId="061677E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encryptDecrypt</w:t>
      </w:r>
      <w:r w:rsidRPr="00E04FCF">
        <w:rPr>
          <w:rFonts w:ascii="Consolas" w:eastAsia="Times New Roman" w:hAnsi="Consolas" w:cs="Times New Roman"/>
          <w:color w:val="FFFFFF"/>
          <w:sz w:val="21"/>
          <w:szCs w:val="21"/>
          <w:lang w:val="en-IN"/>
        </w:rPr>
        <w:t xml:space="preserve">(encryptedPin)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pin; </w:t>
      </w:r>
    </w:p>
    <w:p w14:paraId="2701BED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0904131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7C5DBF1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bool</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withdraw</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amount</w:t>
      </w:r>
      <w:r w:rsidRPr="00E04FCF">
        <w:rPr>
          <w:rFonts w:ascii="Consolas" w:eastAsia="Times New Roman" w:hAnsi="Consolas" w:cs="Times New Roman"/>
          <w:color w:val="FFFFFF"/>
          <w:sz w:val="21"/>
          <w:szCs w:val="21"/>
          <w:lang w:val="en-IN"/>
        </w:rPr>
        <w:t>) {</w:t>
      </w:r>
    </w:p>
    <w:p w14:paraId="3378856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(amount </w:t>
      </w:r>
      <w:r w:rsidRPr="00E04FCF">
        <w:rPr>
          <w:rFonts w:ascii="Consolas" w:eastAsia="Times New Roman" w:hAnsi="Consolas" w:cs="Times New Roman"/>
          <w:color w:val="D4D4D4"/>
          <w:sz w:val="21"/>
          <w:szCs w:val="21"/>
          <w:lang w:val="en-IN"/>
        </w:rPr>
        <w:t>&lt;=</w:t>
      </w:r>
      <w:r w:rsidRPr="00E04FCF">
        <w:rPr>
          <w:rFonts w:ascii="Consolas" w:eastAsia="Times New Roman" w:hAnsi="Consolas" w:cs="Times New Roman"/>
          <w:color w:val="FFFFFF"/>
          <w:sz w:val="21"/>
          <w:szCs w:val="21"/>
          <w:lang w:val="en-IN"/>
        </w:rPr>
        <w:t xml:space="preserve"> balance) {</w:t>
      </w:r>
    </w:p>
    <w:p w14:paraId="31A1EB1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balance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amount;</w:t>
      </w:r>
    </w:p>
    <w:p w14:paraId="2BC4160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"Withdrawal successful! New balance: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balance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1C8D505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true</w:t>
      </w:r>
      <w:r w:rsidRPr="00E04FCF">
        <w:rPr>
          <w:rFonts w:ascii="Consolas" w:eastAsia="Times New Roman" w:hAnsi="Consolas" w:cs="Times New Roman"/>
          <w:color w:val="FFFFFF"/>
          <w:sz w:val="21"/>
          <w:szCs w:val="21"/>
          <w:lang w:val="en-IN"/>
        </w:rPr>
        <w:t>;</w:t>
      </w:r>
    </w:p>
    <w:p w14:paraId="744F54D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C586C0"/>
          <w:sz w:val="21"/>
          <w:szCs w:val="21"/>
          <w:lang w:val="en-IN"/>
        </w:rPr>
        <w:t>else</w:t>
      </w:r>
      <w:r w:rsidRPr="00E04FCF">
        <w:rPr>
          <w:rFonts w:ascii="Consolas" w:eastAsia="Times New Roman" w:hAnsi="Consolas" w:cs="Times New Roman"/>
          <w:color w:val="FFFFFF"/>
          <w:sz w:val="21"/>
          <w:szCs w:val="21"/>
          <w:lang w:val="en-IN"/>
        </w:rPr>
        <w:t xml:space="preserve"> {</w:t>
      </w:r>
    </w:p>
    <w:p w14:paraId="2275DFD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"Insufficient balance!"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1F1A30E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false</w:t>
      </w:r>
      <w:r w:rsidRPr="00E04FCF">
        <w:rPr>
          <w:rFonts w:ascii="Consolas" w:eastAsia="Times New Roman" w:hAnsi="Consolas" w:cs="Times New Roman"/>
          <w:color w:val="FFFFFF"/>
          <w:sz w:val="21"/>
          <w:szCs w:val="21"/>
          <w:lang w:val="en-IN"/>
        </w:rPr>
        <w:t>;</w:t>
      </w:r>
    </w:p>
    <w:p w14:paraId="4AD3AF7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35FE567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794914C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03B03EC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void</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deposit</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amount</w:t>
      </w:r>
      <w:r w:rsidRPr="00E04FCF">
        <w:rPr>
          <w:rFonts w:ascii="Consolas" w:eastAsia="Times New Roman" w:hAnsi="Consolas" w:cs="Times New Roman"/>
          <w:color w:val="FFFFFF"/>
          <w:sz w:val="21"/>
          <w:szCs w:val="21"/>
          <w:lang w:val="en-IN"/>
        </w:rPr>
        <w:t>) {</w:t>
      </w:r>
    </w:p>
    <w:p w14:paraId="1B64988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balance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amount;</w:t>
      </w:r>
    </w:p>
    <w:p w14:paraId="7D3C5D2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"Deposit successful! New balance: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balance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0FCE0FB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6F3D86A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w:t>
      </w:r>
    </w:p>
    <w:p w14:paraId="266427E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6B5AFA5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569CD6"/>
          <w:sz w:val="21"/>
          <w:szCs w:val="21"/>
          <w:lang w:val="en-IN"/>
        </w:rPr>
        <w:t>class</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Admin</w:t>
      </w: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569CD6"/>
          <w:sz w:val="21"/>
          <w:szCs w:val="21"/>
          <w:lang w:val="en-IN"/>
        </w:rPr>
        <w:t>public</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AccountHolder</w:t>
      </w:r>
      <w:r w:rsidRPr="00E04FCF">
        <w:rPr>
          <w:rFonts w:ascii="Consolas" w:eastAsia="Times New Roman" w:hAnsi="Consolas" w:cs="Times New Roman"/>
          <w:color w:val="FFFFFF"/>
          <w:sz w:val="21"/>
          <w:szCs w:val="21"/>
          <w:lang w:val="en-IN"/>
        </w:rPr>
        <w:t xml:space="preserve"> {</w:t>
      </w:r>
    </w:p>
    <w:p w14:paraId="1C41E0E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569CD6"/>
          <w:sz w:val="21"/>
          <w:szCs w:val="21"/>
          <w:lang w:val="en-IN"/>
        </w:rPr>
        <w:t>public:</w:t>
      </w:r>
    </w:p>
    <w:p w14:paraId="265CB72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Admin</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accNo</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userName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bal</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pin</w:t>
      </w: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DCDCAA"/>
          <w:sz w:val="21"/>
          <w:szCs w:val="21"/>
          <w:lang w:val="en-IN"/>
        </w:rPr>
        <w:t>AccountHolder</w:t>
      </w:r>
      <w:r w:rsidRPr="00E04FCF">
        <w:rPr>
          <w:rFonts w:ascii="Consolas" w:eastAsia="Times New Roman" w:hAnsi="Consolas" w:cs="Times New Roman"/>
          <w:color w:val="FFFFFF"/>
          <w:sz w:val="21"/>
          <w:szCs w:val="21"/>
          <w:lang w:val="en-IN"/>
        </w:rPr>
        <w:t>(accNo, userName, bal, pin) {}</w:t>
      </w:r>
    </w:p>
    <w:p w14:paraId="4DEA715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3609DB5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void</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showDetails</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override</w:t>
      </w:r>
      <w:r w:rsidRPr="00E04FCF">
        <w:rPr>
          <w:rFonts w:ascii="Consolas" w:eastAsia="Times New Roman" w:hAnsi="Consolas" w:cs="Times New Roman"/>
          <w:color w:val="FFFFFF"/>
          <w:sz w:val="21"/>
          <w:szCs w:val="21"/>
          <w:lang w:val="en-IN"/>
        </w:rPr>
        <w:t xml:space="preserve"> { </w:t>
      </w:r>
    </w:p>
    <w:p w14:paraId="3331355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"Admin Account Number: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accountNumber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01D7E0B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"Admin Name: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name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51D46FF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5DD96739"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7859E18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void</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resetBalance</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4EC9B0"/>
          <w:sz w:val="21"/>
          <w:szCs w:val="21"/>
          <w:lang w:val="en-IN"/>
        </w:rPr>
        <w:t>AccountHolder</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&amp;</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newBalance</w:t>
      </w:r>
      <w:r w:rsidRPr="00E04FCF">
        <w:rPr>
          <w:rFonts w:ascii="Consolas" w:eastAsia="Times New Roman" w:hAnsi="Consolas" w:cs="Times New Roman"/>
          <w:color w:val="FFFFFF"/>
          <w:sz w:val="21"/>
          <w:szCs w:val="21"/>
          <w:lang w:val="en-IN"/>
        </w:rPr>
        <w:t>) {</w:t>
      </w:r>
    </w:p>
    <w:p w14:paraId="2B2DE07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setBalance</w:t>
      </w:r>
      <w:r w:rsidRPr="00E04FCF">
        <w:rPr>
          <w:rFonts w:ascii="Consolas" w:eastAsia="Times New Roman" w:hAnsi="Consolas" w:cs="Times New Roman"/>
          <w:color w:val="FFFFFF"/>
          <w:sz w:val="21"/>
          <w:szCs w:val="21"/>
          <w:lang w:val="en-IN"/>
        </w:rPr>
        <w:t>(newBalance);  </w:t>
      </w:r>
    </w:p>
    <w:p w14:paraId="1A0A23B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"Balance reset successful for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getName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 New balance: ₹"</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newBalance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120899B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lastRenderedPageBreak/>
        <w:t>    }</w:t>
      </w:r>
    </w:p>
    <w:p w14:paraId="6EFED05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w:t>
      </w:r>
    </w:p>
    <w:p w14:paraId="408B439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39ABE0B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7CA668"/>
          <w:sz w:val="21"/>
          <w:szCs w:val="21"/>
          <w:lang w:val="en-IN"/>
        </w:rPr>
        <w:t>// ATM Machine Class</w:t>
      </w:r>
    </w:p>
    <w:p w14:paraId="11D90B4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569CD6"/>
          <w:sz w:val="21"/>
          <w:szCs w:val="21"/>
          <w:lang w:val="en-IN"/>
        </w:rPr>
        <w:t>class</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ATM</w:t>
      </w:r>
      <w:r w:rsidRPr="00E04FCF">
        <w:rPr>
          <w:rFonts w:ascii="Consolas" w:eastAsia="Times New Roman" w:hAnsi="Consolas" w:cs="Times New Roman"/>
          <w:color w:val="FFFFFF"/>
          <w:sz w:val="21"/>
          <w:szCs w:val="21"/>
          <w:lang w:val="en-IN"/>
        </w:rPr>
        <w:t xml:space="preserve"> {</w:t>
      </w:r>
    </w:p>
    <w:p w14:paraId="4E915B4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569CD6"/>
          <w:sz w:val="21"/>
          <w:szCs w:val="21"/>
          <w:lang w:val="en-IN"/>
        </w:rPr>
        <w:t>public:</w:t>
      </w:r>
    </w:p>
    <w:p w14:paraId="3966D7F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void</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accessAccount</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4EC9B0"/>
          <w:sz w:val="21"/>
          <w:szCs w:val="21"/>
          <w:lang w:val="en-IN"/>
        </w:rPr>
        <w:t>AccountHolder</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&amp;</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 {</w:t>
      </w:r>
    </w:p>
    <w:p w14:paraId="39788C5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string pin;</w:t>
      </w:r>
    </w:p>
    <w:p w14:paraId="60AC4BA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PIN: "</w:t>
      </w:r>
      <w:r w:rsidRPr="00E04FCF">
        <w:rPr>
          <w:rFonts w:ascii="Consolas" w:eastAsia="Times New Roman" w:hAnsi="Consolas" w:cs="Times New Roman"/>
          <w:color w:val="FFFFFF"/>
          <w:sz w:val="21"/>
          <w:szCs w:val="21"/>
          <w:lang w:val="en-IN"/>
        </w:rPr>
        <w:t>;</w:t>
      </w:r>
    </w:p>
    <w:p w14:paraId="4CE031E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pin;</w:t>
      </w:r>
    </w:p>
    <w:p w14:paraId="4FE6F64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6A83FF8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verifyPin</w:t>
      </w:r>
      <w:r w:rsidRPr="00E04FCF">
        <w:rPr>
          <w:rFonts w:ascii="Consolas" w:eastAsia="Times New Roman" w:hAnsi="Consolas" w:cs="Times New Roman"/>
          <w:color w:val="FFFFFF"/>
          <w:sz w:val="21"/>
          <w:szCs w:val="21"/>
          <w:lang w:val="en-IN"/>
        </w:rPr>
        <w:t>(pin)) {</w:t>
      </w:r>
    </w:p>
    <w:p w14:paraId="64EFAFA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int</w:t>
      </w:r>
      <w:r w:rsidRPr="00E04FCF">
        <w:rPr>
          <w:rFonts w:ascii="Consolas" w:eastAsia="Times New Roman" w:hAnsi="Consolas" w:cs="Times New Roman"/>
          <w:color w:val="FFFFFF"/>
          <w:sz w:val="21"/>
          <w:szCs w:val="21"/>
          <w:lang w:val="en-IN"/>
        </w:rPr>
        <w:t xml:space="preserve"> choice;</w:t>
      </w:r>
    </w:p>
    <w:p w14:paraId="5A331F1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do</w:t>
      </w:r>
      <w:r w:rsidRPr="00E04FCF">
        <w:rPr>
          <w:rFonts w:ascii="Consolas" w:eastAsia="Times New Roman" w:hAnsi="Consolas" w:cs="Times New Roman"/>
          <w:color w:val="FFFFFF"/>
          <w:sz w:val="21"/>
          <w:szCs w:val="21"/>
          <w:lang w:val="en-IN"/>
        </w:rPr>
        <w:t xml:space="preserve"> {</w:t>
      </w:r>
    </w:p>
    <w:p w14:paraId="763CABB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1. View Details</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2. Withdraw</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3. Deposit</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4. Exit</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w:t>
      </w:r>
      <w:r w:rsidRPr="00E04FCF">
        <w:rPr>
          <w:rFonts w:ascii="Consolas" w:eastAsia="Times New Roman" w:hAnsi="Consolas" w:cs="Times New Roman"/>
          <w:color w:val="FFFFFF"/>
          <w:sz w:val="21"/>
          <w:szCs w:val="21"/>
          <w:lang w:val="en-IN"/>
        </w:rPr>
        <w:t>;</w:t>
      </w:r>
    </w:p>
    <w:p w14:paraId="1095719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choice: "</w:t>
      </w:r>
      <w:r w:rsidRPr="00E04FCF">
        <w:rPr>
          <w:rFonts w:ascii="Consolas" w:eastAsia="Times New Roman" w:hAnsi="Consolas" w:cs="Times New Roman"/>
          <w:color w:val="FFFFFF"/>
          <w:sz w:val="21"/>
          <w:szCs w:val="21"/>
          <w:lang w:val="en-IN"/>
        </w:rPr>
        <w:t>;</w:t>
      </w:r>
    </w:p>
    <w:p w14:paraId="50327D8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choice;</w:t>
      </w:r>
    </w:p>
    <w:p w14:paraId="3C0754B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amount;</w:t>
      </w:r>
    </w:p>
    <w:p w14:paraId="0049460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switch</w:t>
      </w:r>
      <w:r w:rsidRPr="00E04FCF">
        <w:rPr>
          <w:rFonts w:ascii="Consolas" w:eastAsia="Times New Roman" w:hAnsi="Consolas" w:cs="Times New Roman"/>
          <w:color w:val="FFFFFF"/>
          <w:sz w:val="21"/>
          <w:szCs w:val="21"/>
          <w:lang w:val="en-IN"/>
        </w:rPr>
        <w:t xml:space="preserve"> (choice) {</w:t>
      </w:r>
    </w:p>
    <w:p w14:paraId="160F21D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case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1</w:t>
      </w:r>
      <w:r w:rsidRPr="00E04FCF">
        <w:rPr>
          <w:rFonts w:ascii="Consolas" w:eastAsia="Times New Roman" w:hAnsi="Consolas" w:cs="Times New Roman"/>
          <w:color w:val="FFFFFF"/>
          <w:sz w:val="21"/>
          <w:szCs w:val="21"/>
          <w:lang w:val="en-IN"/>
        </w:rPr>
        <w:t>:</w:t>
      </w:r>
    </w:p>
    <w:p w14:paraId="5D92765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showDetails</w:t>
      </w:r>
      <w:r w:rsidRPr="00E04FCF">
        <w:rPr>
          <w:rFonts w:ascii="Consolas" w:eastAsia="Times New Roman" w:hAnsi="Consolas" w:cs="Times New Roman"/>
          <w:color w:val="FFFFFF"/>
          <w:sz w:val="21"/>
          <w:szCs w:val="21"/>
          <w:lang w:val="en-IN"/>
        </w:rPr>
        <w:t>();</w:t>
      </w:r>
    </w:p>
    <w:p w14:paraId="56D3077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break</w:t>
      </w:r>
      <w:r w:rsidRPr="00E04FCF">
        <w:rPr>
          <w:rFonts w:ascii="Consolas" w:eastAsia="Times New Roman" w:hAnsi="Consolas" w:cs="Times New Roman"/>
          <w:color w:val="FFFFFF"/>
          <w:sz w:val="21"/>
          <w:szCs w:val="21"/>
          <w:lang w:val="en-IN"/>
        </w:rPr>
        <w:t>;</w:t>
      </w:r>
    </w:p>
    <w:p w14:paraId="78D2F33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case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2</w:t>
      </w:r>
      <w:r w:rsidRPr="00E04FCF">
        <w:rPr>
          <w:rFonts w:ascii="Consolas" w:eastAsia="Times New Roman" w:hAnsi="Consolas" w:cs="Times New Roman"/>
          <w:color w:val="FFFFFF"/>
          <w:sz w:val="21"/>
          <w:szCs w:val="21"/>
          <w:lang w:val="en-IN"/>
        </w:rPr>
        <w:t>:</w:t>
      </w:r>
    </w:p>
    <w:p w14:paraId="4FC976A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amount to withdraw: "</w:t>
      </w:r>
      <w:r w:rsidRPr="00E04FCF">
        <w:rPr>
          <w:rFonts w:ascii="Consolas" w:eastAsia="Times New Roman" w:hAnsi="Consolas" w:cs="Times New Roman"/>
          <w:color w:val="FFFFFF"/>
          <w:sz w:val="21"/>
          <w:szCs w:val="21"/>
          <w:lang w:val="en-IN"/>
        </w:rPr>
        <w:t>;</w:t>
      </w:r>
    </w:p>
    <w:p w14:paraId="7ED986E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amount;</w:t>
      </w:r>
    </w:p>
    <w:p w14:paraId="7A1972D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withdraw</w:t>
      </w:r>
      <w:r w:rsidRPr="00E04FCF">
        <w:rPr>
          <w:rFonts w:ascii="Consolas" w:eastAsia="Times New Roman" w:hAnsi="Consolas" w:cs="Times New Roman"/>
          <w:color w:val="FFFFFF"/>
          <w:sz w:val="21"/>
          <w:szCs w:val="21"/>
          <w:lang w:val="en-IN"/>
        </w:rPr>
        <w:t>(amount);</w:t>
      </w:r>
    </w:p>
    <w:p w14:paraId="3D58301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break</w:t>
      </w:r>
      <w:r w:rsidRPr="00E04FCF">
        <w:rPr>
          <w:rFonts w:ascii="Consolas" w:eastAsia="Times New Roman" w:hAnsi="Consolas" w:cs="Times New Roman"/>
          <w:color w:val="FFFFFF"/>
          <w:sz w:val="21"/>
          <w:szCs w:val="21"/>
          <w:lang w:val="en-IN"/>
        </w:rPr>
        <w:t>;</w:t>
      </w:r>
    </w:p>
    <w:p w14:paraId="7B390DC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case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3</w:t>
      </w:r>
      <w:r w:rsidRPr="00E04FCF">
        <w:rPr>
          <w:rFonts w:ascii="Consolas" w:eastAsia="Times New Roman" w:hAnsi="Consolas" w:cs="Times New Roman"/>
          <w:color w:val="FFFFFF"/>
          <w:sz w:val="21"/>
          <w:szCs w:val="21"/>
          <w:lang w:val="en-IN"/>
        </w:rPr>
        <w:t>:</w:t>
      </w:r>
    </w:p>
    <w:p w14:paraId="56D1C8E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amount to deposit: "</w:t>
      </w:r>
      <w:r w:rsidRPr="00E04FCF">
        <w:rPr>
          <w:rFonts w:ascii="Consolas" w:eastAsia="Times New Roman" w:hAnsi="Consolas" w:cs="Times New Roman"/>
          <w:color w:val="FFFFFF"/>
          <w:sz w:val="21"/>
          <w:szCs w:val="21"/>
          <w:lang w:val="en-IN"/>
        </w:rPr>
        <w:t>;</w:t>
      </w:r>
    </w:p>
    <w:p w14:paraId="491548D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amount;</w:t>
      </w:r>
    </w:p>
    <w:p w14:paraId="5097604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deposit</w:t>
      </w:r>
      <w:r w:rsidRPr="00E04FCF">
        <w:rPr>
          <w:rFonts w:ascii="Consolas" w:eastAsia="Times New Roman" w:hAnsi="Consolas" w:cs="Times New Roman"/>
          <w:color w:val="FFFFFF"/>
          <w:sz w:val="21"/>
          <w:szCs w:val="21"/>
          <w:lang w:val="en-IN"/>
        </w:rPr>
        <w:t>(amount);</w:t>
      </w:r>
    </w:p>
    <w:p w14:paraId="5A55624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break</w:t>
      </w:r>
      <w:r w:rsidRPr="00E04FCF">
        <w:rPr>
          <w:rFonts w:ascii="Consolas" w:eastAsia="Times New Roman" w:hAnsi="Consolas" w:cs="Times New Roman"/>
          <w:color w:val="FFFFFF"/>
          <w:sz w:val="21"/>
          <w:szCs w:val="21"/>
          <w:lang w:val="en-IN"/>
        </w:rPr>
        <w:t>;</w:t>
      </w:r>
    </w:p>
    <w:p w14:paraId="18A8198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case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4</w:t>
      </w:r>
      <w:r w:rsidRPr="00E04FCF">
        <w:rPr>
          <w:rFonts w:ascii="Consolas" w:eastAsia="Times New Roman" w:hAnsi="Consolas" w:cs="Times New Roman"/>
          <w:color w:val="FFFFFF"/>
          <w:sz w:val="21"/>
          <w:szCs w:val="21"/>
          <w:lang w:val="en-IN"/>
        </w:rPr>
        <w:t>:</w:t>
      </w:r>
    </w:p>
    <w:p w14:paraId="03E7504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"Exiting...</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w:t>
      </w:r>
      <w:r w:rsidRPr="00E04FCF">
        <w:rPr>
          <w:rFonts w:ascii="Consolas" w:eastAsia="Times New Roman" w:hAnsi="Consolas" w:cs="Times New Roman"/>
          <w:color w:val="FFFFFF"/>
          <w:sz w:val="21"/>
          <w:szCs w:val="21"/>
          <w:lang w:val="en-IN"/>
        </w:rPr>
        <w:t>;</w:t>
      </w:r>
    </w:p>
    <w:p w14:paraId="5C000C5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break</w:t>
      </w:r>
      <w:r w:rsidRPr="00E04FCF">
        <w:rPr>
          <w:rFonts w:ascii="Consolas" w:eastAsia="Times New Roman" w:hAnsi="Consolas" w:cs="Times New Roman"/>
          <w:color w:val="FFFFFF"/>
          <w:sz w:val="21"/>
          <w:szCs w:val="21"/>
          <w:lang w:val="en-IN"/>
        </w:rPr>
        <w:t>;</w:t>
      </w:r>
    </w:p>
    <w:p w14:paraId="08E616D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default</w:t>
      </w:r>
      <w:r w:rsidRPr="00E04FCF">
        <w:rPr>
          <w:rFonts w:ascii="Consolas" w:eastAsia="Times New Roman" w:hAnsi="Consolas" w:cs="Times New Roman"/>
          <w:color w:val="FFFFFF"/>
          <w:sz w:val="21"/>
          <w:szCs w:val="21"/>
          <w:lang w:val="en-IN"/>
        </w:rPr>
        <w:t>:</w:t>
      </w:r>
    </w:p>
    <w:p w14:paraId="7E06D02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"Invalid choice! Try again.</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w:t>
      </w:r>
      <w:r w:rsidRPr="00E04FCF">
        <w:rPr>
          <w:rFonts w:ascii="Consolas" w:eastAsia="Times New Roman" w:hAnsi="Consolas" w:cs="Times New Roman"/>
          <w:color w:val="FFFFFF"/>
          <w:sz w:val="21"/>
          <w:szCs w:val="21"/>
          <w:lang w:val="en-IN"/>
        </w:rPr>
        <w:t>;</w:t>
      </w:r>
    </w:p>
    <w:p w14:paraId="666D56A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break</w:t>
      </w:r>
      <w:r w:rsidRPr="00E04FCF">
        <w:rPr>
          <w:rFonts w:ascii="Consolas" w:eastAsia="Times New Roman" w:hAnsi="Consolas" w:cs="Times New Roman"/>
          <w:color w:val="FFFFFF"/>
          <w:sz w:val="21"/>
          <w:szCs w:val="21"/>
          <w:lang w:val="en-IN"/>
        </w:rPr>
        <w:t>;</w:t>
      </w:r>
    </w:p>
    <w:p w14:paraId="0BA1BB0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568FDEA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C586C0"/>
          <w:sz w:val="21"/>
          <w:szCs w:val="21"/>
          <w:lang w:val="en-IN"/>
        </w:rPr>
        <w:t>while</w:t>
      </w:r>
      <w:r w:rsidRPr="00E04FCF">
        <w:rPr>
          <w:rFonts w:ascii="Consolas" w:eastAsia="Times New Roman" w:hAnsi="Consolas" w:cs="Times New Roman"/>
          <w:color w:val="FFFFFF"/>
          <w:sz w:val="21"/>
          <w:szCs w:val="21"/>
          <w:lang w:val="en-IN"/>
        </w:rPr>
        <w:t xml:space="preserve"> (choice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4</w:t>
      </w:r>
      <w:r w:rsidRPr="00E04FCF">
        <w:rPr>
          <w:rFonts w:ascii="Consolas" w:eastAsia="Times New Roman" w:hAnsi="Consolas" w:cs="Times New Roman"/>
          <w:color w:val="FFFFFF"/>
          <w:sz w:val="21"/>
          <w:szCs w:val="21"/>
          <w:lang w:val="en-IN"/>
        </w:rPr>
        <w:t>);</w:t>
      </w:r>
    </w:p>
    <w:p w14:paraId="685D2C2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C586C0"/>
          <w:sz w:val="21"/>
          <w:szCs w:val="21"/>
          <w:lang w:val="en-IN"/>
        </w:rPr>
        <w:t>else</w:t>
      </w:r>
      <w:r w:rsidRPr="00E04FCF">
        <w:rPr>
          <w:rFonts w:ascii="Consolas" w:eastAsia="Times New Roman" w:hAnsi="Consolas" w:cs="Times New Roman"/>
          <w:color w:val="FFFFFF"/>
          <w:sz w:val="21"/>
          <w:szCs w:val="21"/>
          <w:lang w:val="en-IN"/>
        </w:rPr>
        <w:t xml:space="preserve"> {</w:t>
      </w:r>
    </w:p>
    <w:p w14:paraId="597356D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"Invalid PIN!"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38D84AC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5CBA979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7D56D5D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0755C23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lastRenderedPageBreak/>
        <w:t xml:space="preserve">    </w:t>
      </w:r>
      <w:r w:rsidRPr="00E04FCF">
        <w:rPr>
          <w:rFonts w:ascii="Consolas" w:eastAsia="Times New Roman" w:hAnsi="Consolas" w:cs="Times New Roman"/>
          <w:color w:val="4EC9B0"/>
          <w:sz w:val="21"/>
          <w:szCs w:val="21"/>
          <w:lang w:val="en-IN"/>
        </w:rPr>
        <w:t>AccountHolder</w:t>
      </w:r>
      <w:r w:rsidRPr="00E04FCF">
        <w:rPr>
          <w:rFonts w:ascii="Consolas" w:eastAsia="Times New Roman" w:hAnsi="Consolas" w:cs="Times New Roman"/>
          <w:color w:val="569CD6"/>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findAccount</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4EC9B0"/>
          <w:sz w:val="21"/>
          <w:szCs w:val="21"/>
          <w:lang w:val="en-IN"/>
        </w:rPr>
        <w:t>vector</w:t>
      </w:r>
      <w:r w:rsidRPr="00E04FCF">
        <w:rPr>
          <w:rFonts w:ascii="Consolas" w:eastAsia="Times New Roman" w:hAnsi="Consolas" w:cs="Times New Roman"/>
          <w:color w:val="FFFFFF"/>
          <w:sz w:val="21"/>
          <w:szCs w:val="21"/>
          <w:lang w:val="en-IN"/>
        </w:rPr>
        <w:t>&lt;</w:t>
      </w:r>
      <w:r w:rsidRPr="00E04FCF">
        <w:rPr>
          <w:rFonts w:ascii="Consolas" w:eastAsia="Times New Roman" w:hAnsi="Consolas" w:cs="Times New Roman"/>
          <w:color w:val="4EC9B0"/>
          <w:sz w:val="21"/>
          <w:szCs w:val="21"/>
          <w:lang w:val="en-IN"/>
        </w:rPr>
        <w:t>AccountHolder</w:t>
      </w:r>
      <w:r w:rsidRPr="00E04FCF">
        <w:rPr>
          <w:rFonts w:ascii="Consolas" w:eastAsia="Times New Roman" w:hAnsi="Consolas" w:cs="Times New Roman"/>
          <w:color w:val="FFFFFF"/>
          <w:sz w:val="21"/>
          <w:szCs w:val="21"/>
          <w:lang w:val="en-IN"/>
        </w:rPr>
        <w:t xml:space="preserve">&gt; </w:t>
      </w:r>
      <w:r w:rsidRPr="00E04FCF">
        <w:rPr>
          <w:rFonts w:ascii="Consolas" w:eastAsia="Times New Roman" w:hAnsi="Consolas" w:cs="Times New Roman"/>
          <w:color w:val="569CD6"/>
          <w:sz w:val="21"/>
          <w:szCs w:val="21"/>
          <w:lang w:val="en-IN"/>
        </w:rPr>
        <w:t>&amp;</w:t>
      </w:r>
      <w:r w:rsidRPr="00E04FCF">
        <w:rPr>
          <w:rFonts w:ascii="Consolas" w:eastAsia="Times New Roman" w:hAnsi="Consolas" w:cs="Times New Roman"/>
          <w:color w:val="9CDCFE"/>
          <w:sz w:val="21"/>
          <w:szCs w:val="21"/>
          <w:lang w:val="en-IN"/>
        </w:rPr>
        <w:t>users</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const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4EC9B0"/>
          <w:sz w:val="21"/>
          <w:szCs w:val="21"/>
          <w:lang w:val="en-IN"/>
        </w:rPr>
        <w:t>string</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&amp;</w:t>
      </w:r>
      <w:r w:rsidRPr="00E04FCF">
        <w:rPr>
          <w:rFonts w:ascii="Consolas" w:eastAsia="Times New Roman" w:hAnsi="Consolas" w:cs="Times New Roman"/>
          <w:color w:val="9CDCFE"/>
          <w:sz w:val="21"/>
          <w:szCs w:val="21"/>
          <w:lang w:val="en-IN"/>
        </w:rPr>
        <w:t>identifier</w:t>
      </w:r>
      <w:r w:rsidRPr="00E04FCF">
        <w:rPr>
          <w:rFonts w:ascii="Consolas" w:eastAsia="Times New Roman" w:hAnsi="Consolas" w:cs="Times New Roman"/>
          <w:color w:val="FFFFFF"/>
          <w:sz w:val="21"/>
          <w:szCs w:val="21"/>
          <w:lang w:val="en-IN"/>
        </w:rPr>
        <w:t>) {</w:t>
      </w:r>
    </w:p>
    <w:p w14:paraId="000790A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for</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auto</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&amp;</w:t>
      </w:r>
      <w:r w:rsidRPr="00E04FCF">
        <w:rPr>
          <w:rFonts w:ascii="Consolas" w:eastAsia="Times New Roman" w:hAnsi="Consolas" w:cs="Times New Roman"/>
          <w:color w:val="FFFFFF"/>
          <w:sz w:val="21"/>
          <w:szCs w:val="21"/>
          <w:lang w:val="en-IN"/>
        </w:rPr>
        <w:t>user : users) {</w:t>
      </w:r>
    </w:p>
    <w:p w14:paraId="3D45B2C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getAccountNumber</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identifier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user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getName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identifier) {</w:t>
      </w:r>
    </w:p>
    <w:p w14:paraId="35E97C0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&amp;</w:t>
      </w:r>
      <w:r w:rsidRPr="00E04FCF">
        <w:rPr>
          <w:rFonts w:ascii="Consolas" w:eastAsia="Times New Roman" w:hAnsi="Consolas" w:cs="Times New Roman"/>
          <w:color w:val="FFFFFF"/>
          <w:sz w:val="21"/>
          <w:szCs w:val="21"/>
          <w:lang w:val="en-IN"/>
        </w:rPr>
        <w:t>user;</w:t>
      </w:r>
    </w:p>
    <w:p w14:paraId="5946FA7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1302B73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6A3B7D9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"Account not found!"</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074ED89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nullptr</w:t>
      </w:r>
      <w:r w:rsidRPr="00E04FCF">
        <w:rPr>
          <w:rFonts w:ascii="Consolas" w:eastAsia="Times New Roman" w:hAnsi="Consolas" w:cs="Times New Roman"/>
          <w:color w:val="FFFFFF"/>
          <w:sz w:val="21"/>
          <w:szCs w:val="21"/>
          <w:lang w:val="en-IN"/>
        </w:rPr>
        <w:t>;</w:t>
      </w:r>
    </w:p>
    <w:p w14:paraId="76D6CEB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29C4805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w:t>
      </w:r>
    </w:p>
    <w:p w14:paraId="727B94C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0A0802C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569CD6"/>
          <w:sz w:val="21"/>
          <w:szCs w:val="21"/>
          <w:lang w:val="en-IN"/>
        </w:rPr>
        <w:t>int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main</w:t>
      </w:r>
      <w:r w:rsidRPr="00E04FCF">
        <w:rPr>
          <w:rFonts w:ascii="Consolas" w:eastAsia="Times New Roman" w:hAnsi="Consolas" w:cs="Times New Roman"/>
          <w:color w:val="FFFFFF"/>
          <w:sz w:val="21"/>
          <w:szCs w:val="21"/>
          <w:lang w:val="en-IN"/>
        </w:rPr>
        <w:t>() {</w:t>
      </w:r>
    </w:p>
    <w:p w14:paraId="705EFCE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vector</w:t>
      </w:r>
      <w:r w:rsidRPr="00E04FCF">
        <w:rPr>
          <w:rFonts w:ascii="Consolas" w:eastAsia="Times New Roman" w:hAnsi="Consolas" w:cs="Times New Roman"/>
          <w:color w:val="D4D4D4"/>
          <w:sz w:val="21"/>
          <w:szCs w:val="21"/>
          <w:lang w:val="en-IN"/>
        </w:rPr>
        <w:t>&lt;</w:t>
      </w:r>
      <w:r w:rsidRPr="00E04FCF">
        <w:rPr>
          <w:rFonts w:ascii="Consolas" w:eastAsia="Times New Roman" w:hAnsi="Consolas" w:cs="Times New Roman"/>
          <w:color w:val="FFFFFF"/>
          <w:sz w:val="21"/>
          <w:szCs w:val="21"/>
          <w:lang w:val="en-IN"/>
        </w:rPr>
        <w:t>AccountHolder</w:t>
      </w:r>
      <w:r w:rsidRPr="00E04FCF">
        <w:rPr>
          <w:rFonts w:ascii="Consolas" w:eastAsia="Times New Roman" w:hAnsi="Consolas" w:cs="Times New Roman"/>
          <w:color w:val="D4D4D4"/>
          <w:sz w:val="21"/>
          <w:szCs w:val="21"/>
          <w:lang w:val="en-IN"/>
        </w:rPr>
        <w:t>&gt;</w:t>
      </w:r>
      <w:r w:rsidRPr="00E04FCF">
        <w:rPr>
          <w:rFonts w:ascii="Consolas" w:eastAsia="Times New Roman" w:hAnsi="Consolas" w:cs="Times New Roman"/>
          <w:color w:val="FFFFFF"/>
          <w:sz w:val="21"/>
          <w:szCs w:val="21"/>
          <w:lang w:val="en-IN"/>
        </w:rPr>
        <w:t xml:space="preserve"> users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p>
    <w:p w14:paraId="071A2D9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AccountHolder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CE9178"/>
          <w:sz w:val="21"/>
          <w:szCs w:val="21"/>
          <w:lang w:val="en-IN"/>
        </w:rPr>
        <w:t>"123456"</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"John Doe"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1000.0</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"1234"</w:t>
      </w:r>
      <w:r w:rsidRPr="00E04FCF">
        <w:rPr>
          <w:rFonts w:ascii="Consolas" w:eastAsia="Times New Roman" w:hAnsi="Consolas" w:cs="Times New Roman"/>
          <w:color w:val="FFFFFF"/>
          <w:sz w:val="21"/>
          <w:szCs w:val="21"/>
          <w:lang w:val="en-IN"/>
        </w:rPr>
        <w:t>),</w:t>
      </w:r>
    </w:p>
    <w:p w14:paraId="1254193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AccountHolder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CE9178"/>
          <w:sz w:val="21"/>
          <w:szCs w:val="21"/>
          <w:lang w:val="en-IN"/>
        </w:rPr>
        <w:t>"789101"</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"Jane Smith"</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2000.0</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"5678"</w:t>
      </w:r>
      <w:r w:rsidRPr="00E04FCF">
        <w:rPr>
          <w:rFonts w:ascii="Consolas" w:eastAsia="Times New Roman" w:hAnsi="Consolas" w:cs="Times New Roman"/>
          <w:color w:val="FFFFFF"/>
          <w:sz w:val="21"/>
          <w:szCs w:val="21"/>
          <w:lang w:val="en-IN"/>
        </w:rPr>
        <w:t>),</w:t>
      </w:r>
    </w:p>
    <w:p w14:paraId="3F58AD5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AccountHolder</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CE9178"/>
          <w:sz w:val="21"/>
          <w:szCs w:val="21"/>
          <w:lang w:val="en-IN"/>
        </w:rPr>
        <w:t>"112233"</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"Alice Brown"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1500.0</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"4321"</w:t>
      </w:r>
      <w:r w:rsidRPr="00E04FCF">
        <w:rPr>
          <w:rFonts w:ascii="Consolas" w:eastAsia="Times New Roman" w:hAnsi="Consolas" w:cs="Times New Roman"/>
          <w:color w:val="FFFFFF"/>
          <w:sz w:val="21"/>
          <w:szCs w:val="21"/>
          <w:lang w:val="en-IN"/>
        </w:rPr>
        <w:t>)</w:t>
      </w:r>
    </w:p>
    <w:p w14:paraId="47FE082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778C2A3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573D777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Admin </w:t>
      </w:r>
      <w:r w:rsidRPr="00E04FCF">
        <w:rPr>
          <w:rFonts w:ascii="Consolas" w:eastAsia="Times New Roman" w:hAnsi="Consolas" w:cs="Times New Roman"/>
          <w:color w:val="DCDCAA"/>
          <w:sz w:val="21"/>
          <w:szCs w:val="21"/>
          <w:lang w:val="en-IN"/>
        </w:rPr>
        <w:t>admin1</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CE9178"/>
          <w:sz w:val="21"/>
          <w:szCs w:val="21"/>
          <w:lang w:val="en-IN"/>
        </w:rPr>
        <w:t>"000001"</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"Admin"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0.0</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"admin"</w:t>
      </w:r>
      <w:r w:rsidRPr="00E04FCF">
        <w:rPr>
          <w:rFonts w:ascii="Consolas" w:eastAsia="Times New Roman" w:hAnsi="Consolas" w:cs="Times New Roman"/>
          <w:color w:val="FFFFFF"/>
          <w:sz w:val="21"/>
          <w:szCs w:val="21"/>
          <w:lang w:val="en-IN"/>
        </w:rPr>
        <w:t>);</w:t>
      </w:r>
    </w:p>
    <w:p w14:paraId="6C1C320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10B8C3D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ATM atmMachine;</w:t>
      </w:r>
    </w:p>
    <w:p w14:paraId="1B3DBBB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char</w:t>
      </w:r>
      <w:r w:rsidRPr="00E04FCF">
        <w:rPr>
          <w:rFonts w:ascii="Consolas" w:eastAsia="Times New Roman" w:hAnsi="Consolas" w:cs="Times New Roman"/>
          <w:color w:val="FFFFFF"/>
          <w:sz w:val="21"/>
          <w:szCs w:val="21"/>
          <w:lang w:val="en-IN"/>
        </w:rPr>
        <w:t xml:space="preserve"> repeat;</w:t>
      </w:r>
    </w:p>
    <w:p w14:paraId="2A562BB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46D746E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do</w:t>
      </w:r>
      <w:r w:rsidRPr="00E04FCF">
        <w:rPr>
          <w:rFonts w:ascii="Consolas" w:eastAsia="Times New Roman" w:hAnsi="Consolas" w:cs="Times New Roman"/>
          <w:color w:val="FFFFFF"/>
          <w:sz w:val="21"/>
          <w:szCs w:val="21"/>
          <w:lang w:val="en-IN"/>
        </w:rPr>
        <w:t xml:space="preserve"> {</w:t>
      </w:r>
    </w:p>
    <w:p w14:paraId="4BC89DD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int</w:t>
      </w:r>
      <w:r w:rsidRPr="00E04FCF">
        <w:rPr>
          <w:rFonts w:ascii="Consolas" w:eastAsia="Times New Roman" w:hAnsi="Consolas" w:cs="Times New Roman"/>
          <w:color w:val="FFFFFF"/>
          <w:sz w:val="21"/>
          <w:szCs w:val="21"/>
          <w:lang w:val="en-IN"/>
        </w:rPr>
        <w:t xml:space="preserve"> userType;</w:t>
      </w:r>
    </w:p>
    <w:p w14:paraId="6A5CB76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"Select user type: 1. User 2. Admin: "</w:t>
      </w:r>
      <w:r w:rsidRPr="00E04FCF">
        <w:rPr>
          <w:rFonts w:ascii="Consolas" w:eastAsia="Times New Roman" w:hAnsi="Consolas" w:cs="Times New Roman"/>
          <w:color w:val="FFFFFF"/>
          <w:sz w:val="21"/>
          <w:szCs w:val="21"/>
          <w:lang w:val="en-IN"/>
        </w:rPr>
        <w:t>;</w:t>
      </w:r>
    </w:p>
    <w:p w14:paraId="01F4798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userType;</w:t>
      </w:r>
    </w:p>
    <w:p w14:paraId="1AE80A9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52EAF9B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(userType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1</w:t>
      </w:r>
      <w:r w:rsidRPr="00E04FCF">
        <w:rPr>
          <w:rFonts w:ascii="Consolas" w:eastAsia="Times New Roman" w:hAnsi="Consolas" w:cs="Times New Roman"/>
          <w:color w:val="FFFFFF"/>
          <w:sz w:val="21"/>
          <w:szCs w:val="21"/>
          <w:lang w:val="en-IN"/>
        </w:rPr>
        <w:t>) {</w:t>
      </w:r>
    </w:p>
    <w:p w14:paraId="1B7A5DB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string identifier;</w:t>
      </w:r>
    </w:p>
    <w:p w14:paraId="406ACBF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Account Number or Name: "</w:t>
      </w:r>
      <w:r w:rsidRPr="00E04FCF">
        <w:rPr>
          <w:rFonts w:ascii="Consolas" w:eastAsia="Times New Roman" w:hAnsi="Consolas" w:cs="Times New Roman"/>
          <w:color w:val="FFFFFF"/>
          <w:sz w:val="21"/>
          <w:szCs w:val="21"/>
          <w:lang w:val="en-IN"/>
        </w:rPr>
        <w:t>;</w:t>
      </w:r>
    </w:p>
    <w:p w14:paraId="5C2088D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cin</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ignore</w:t>
      </w:r>
      <w:r w:rsidRPr="00E04FCF">
        <w:rPr>
          <w:rFonts w:ascii="Consolas" w:eastAsia="Times New Roman" w:hAnsi="Consolas" w:cs="Times New Roman"/>
          <w:color w:val="FFFFFF"/>
          <w:sz w:val="21"/>
          <w:szCs w:val="21"/>
          <w:lang w:val="en-IN"/>
        </w:rPr>
        <w:t>();  </w:t>
      </w:r>
    </w:p>
    <w:p w14:paraId="672DA6F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getline</w:t>
      </w:r>
      <w:r w:rsidRPr="00E04FCF">
        <w:rPr>
          <w:rFonts w:ascii="Consolas" w:eastAsia="Times New Roman" w:hAnsi="Consolas" w:cs="Times New Roman"/>
          <w:color w:val="FFFFFF"/>
          <w:sz w:val="21"/>
          <w:szCs w:val="21"/>
          <w:lang w:val="en-IN"/>
        </w:rPr>
        <w:t>(cin, identifier);</w:t>
      </w:r>
    </w:p>
    <w:p w14:paraId="5D6A76C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585B29C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AccountHolder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user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atmMachine</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findAccount</w:t>
      </w:r>
      <w:r w:rsidRPr="00E04FCF">
        <w:rPr>
          <w:rFonts w:ascii="Consolas" w:eastAsia="Times New Roman" w:hAnsi="Consolas" w:cs="Times New Roman"/>
          <w:color w:val="FFFFFF"/>
          <w:sz w:val="21"/>
          <w:szCs w:val="21"/>
          <w:lang w:val="en-IN"/>
        </w:rPr>
        <w:t>(users, identifier);</w:t>
      </w:r>
    </w:p>
    <w:p w14:paraId="3C5E725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(user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nullptr</w:t>
      </w:r>
      <w:r w:rsidRPr="00E04FCF">
        <w:rPr>
          <w:rFonts w:ascii="Consolas" w:eastAsia="Times New Roman" w:hAnsi="Consolas" w:cs="Times New Roman"/>
          <w:color w:val="FFFFFF"/>
          <w:sz w:val="21"/>
          <w:szCs w:val="21"/>
          <w:lang w:val="en-IN"/>
        </w:rPr>
        <w:t>) {</w:t>
      </w:r>
    </w:p>
    <w:p w14:paraId="0E552C2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atmMachine</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accessAccount</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user);</w:t>
      </w:r>
    </w:p>
    <w:p w14:paraId="748C998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50E9DDE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36F3B4E0"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C586C0"/>
          <w:sz w:val="21"/>
          <w:szCs w:val="21"/>
          <w:lang w:val="en-IN"/>
        </w:rPr>
        <w:t>else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(userType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2</w:t>
      </w:r>
      <w:r w:rsidRPr="00E04FCF">
        <w:rPr>
          <w:rFonts w:ascii="Consolas" w:eastAsia="Times New Roman" w:hAnsi="Consolas" w:cs="Times New Roman"/>
          <w:color w:val="FFFFFF"/>
          <w:sz w:val="21"/>
          <w:szCs w:val="21"/>
          <w:lang w:val="en-IN"/>
        </w:rPr>
        <w:t>) {</w:t>
      </w:r>
    </w:p>
    <w:p w14:paraId="3E6EBEC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string adminPin;</w:t>
      </w:r>
    </w:p>
    <w:p w14:paraId="399ABEF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Admin PIN: "</w:t>
      </w:r>
      <w:r w:rsidRPr="00E04FCF">
        <w:rPr>
          <w:rFonts w:ascii="Consolas" w:eastAsia="Times New Roman" w:hAnsi="Consolas" w:cs="Times New Roman"/>
          <w:color w:val="FFFFFF"/>
          <w:sz w:val="21"/>
          <w:szCs w:val="21"/>
          <w:lang w:val="en-IN"/>
        </w:rPr>
        <w:t>;</w:t>
      </w:r>
    </w:p>
    <w:p w14:paraId="009D440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adminPin;</w:t>
      </w:r>
    </w:p>
    <w:p w14:paraId="2C46A34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lastRenderedPageBreak/>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admin1</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verifyPin</w:t>
      </w:r>
      <w:r w:rsidRPr="00E04FCF">
        <w:rPr>
          <w:rFonts w:ascii="Consolas" w:eastAsia="Times New Roman" w:hAnsi="Consolas" w:cs="Times New Roman"/>
          <w:color w:val="FFFFFF"/>
          <w:sz w:val="21"/>
          <w:szCs w:val="21"/>
          <w:lang w:val="en-IN"/>
        </w:rPr>
        <w:t>(adminPin)) {</w:t>
      </w:r>
    </w:p>
    <w:p w14:paraId="2CF25DC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int</w:t>
      </w:r>
      <w:r w:rsidRPr="00E04FCF">
        <w:rPr>
          <w:rFonts w:ascii="Consolas" w:eastAsia="Times New Roman" w:hAnsi="Consolas" w:cs="Times New Roman"/>
          <w:color w:val="FFFFFF"/>
          <w:sz w:val="21"/>
          <w:szCs w:val="21"/>
          <w:lang w:val="en-IN"/>
        </w:rPr>
        <w:t xml:space="preserve"> adminChoice;</w:t>
      </w:r>
    </w:p>
    <w:p w14:paraId="6904FDE9"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do</w:t>
      </w:r>
      <w:r w:rsidRPr="00E04FCF">
        <w:rPr>
          <w:rFonts w:ascii="Consolas" w:eastAsia="Times New Roman" w:hAnsi="Consolas" w:cs="Times New Roman"/>
          <w:color w:val="FFFFFF"/>
          <w:sz w:val="21"/>
          <w:szCs w:val="21"/>
          <w:lang w:val="en-IN"/>
        </w:rPr>
        <w:t xml:space="preserve"> {</w:t>
      </w:r>
    </w:p>
    <w:p w14:paraId="7F8DCEE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1. View Admin Details</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2. Reset User Balance</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3. Exit</w:t>
      </w:r>
      <w:r w:rsidRPr="00E04FCF">
        <w:rPr>
          <w:rFonts w:ascii="Consolas" w:eastAsia="Times New Roman" w:hAnsi="Consolas" w:cs="Times New Roman"/>
          <w:color w:val="569CD6"/>
          <w:sz w:val="21"/>
          <w:szCs w:val="21"/>
          <w:lang w:val="en-IN"/>
        </w:rPr>
        <w:t>\n</w:t>
      </w:r>
      <w:r w:rsidRPr="00E04FCF">
        <w:rPr>
          <w:rFonts w:ascii="Consolas" w:eastAsia="Times New Roman" w:hAnsi="Consolas" w:cs="Times New Roman"/>
          <w:color w:val="CE9178"/>
          <w:sz w:val="21"/>
          <w:szCs w:val="21"/>
          <w:lang w:val="en-IN"/>
        </w:rPr>
        <w:t>"</w:t>
      </w:r>
      <w:r w:rsidRPr="00E04FCF">
        <w:rPr>
          <w:rFonts w:ascii="Consolas" w:eastAsia="Times New Roman" w:hAnsi="Consolas" w:cs="Times New Roman"/>
          <w:color w:val="FFFFFF"/>
          <w:sz w:val="21"/>
          <w:szCs w:val="21"/>
          <w:lang w:val="en-IN"/>
        </w:rPr>
        <w:t>;</w:t>
      </w:r>
    </w:p>
    <w:p w14:paraId="7E48B5E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choice: "</w:t>
      </w:r>
      <w:r w:rsidRPr="00E04FCF">
        <w:rPr>
          <w:rFonts w:ascii="Consolas" w:eastAsia="Times New Roman" w:hAnsi="Consolas" w:cs="Times New Roman"/>
          <w:color w:val="FFFFFF"/>
          <w:sz w:val="21"/>
          <w:szCs w:val="21"/>
          <w:lang w:val="en-IN"/>
        </w:rPr>
        <w:t>;</w:t>
      </w:r>
    </w:p>
    <w:p w14:paraId="46788FA1"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adminChoice;</w:t>
      </w:r>
    </w:p>
    <w:p w14:paraId="1A2AEC6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(adminChoice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1</w:t>
      </w:r>
      <w:r w:rsidRPr="00E04FCF">
        <w:rPr>
          <w:rFonts w:ascii="Consolas" w:eastAsia="Times New Roman" w:hAnsi="Consolas" w:cs="Times New Roman"/>
          <w:color w:val="FFFFFF"/>
          <w:sz w:val="21"/>
          <w:szCs w:val="21"/>
          <w:lang w:val="en-IN"/>
        </w:rPr>
        <w:t>) {</w:t>
      </w:r>
    </w:p>
    <w:p w14:paraId="7BBD02B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admin1</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showDetails</w:t>
      </w:r>
      <w:r w:rsidRPr="00E04FCF">
        <w:rPr>
          <w:rFonts w:ascii="Consolas" w:eastAsia="Times New Roman" w:hAnsi="Consolas" w:cs="Times New Roman"/>
          <w:color w:val="FFFFFF"/>
          <w:sz w:val="21"/>
          <w:szCs w:val="21"/>
          <w:lang w:val="en-IN"/>
        </w:rPr>
        <w:t>();</w:t>
      </w:r>
    </w:p>
    <w:p w14:paraId="1D1EF12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C586C0"/>
          <w:sz w:val="21"/>
          <w:szCs w:val="21"/>
          <w:lang w:val="en-IN"/>
        </w:rPr>
        <w:t>else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(adminChoice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2</w:t>
      </w:r>
      <w:r w:rsidRPr="00E04FCF">
        <w:rPr>
          <w:rFonts w:ascii="Consolas" w:eastAsia="Times New Roman" w:hAnsi="Consolas" w:cs="Times New Roman"/>
          <w:color w:val="FFFFFF"/>
          <w:sz w:val="21"/>
          <w:szCs w:val="21"/>
          <w:lang w:val="en-IN"/>
        </w:rPr>
        <w:t>) {</w:t>
      </w:r>
    </w:p>
    <w:p w14:paraId="4715BBE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string identifier;</w:t>
      </w:r>
    </w:p>
    <w:p w14:paraId="27D5A3B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Account Number or Name: "</w:t>
      </w:r>
      <w:r w:rsidRPr="00E04FCF">
        <w:rPr>
          <w:rFonts w:ascii="Consolas" w:eastAsia="Times New Roman" w:hAnsi="Consolas" w:cs="Times New Roman"/>
          <w:color w:val="FFFFFF"/>
          <w:sz w:val="21"/>
          <w:szCs w:val="21"/>
          <w:lang w:val="en-IN"/>
        </w:rPr>
        <w:t>;</w:t>
      </w:r>
    </w:p>
    <w:p w14:paraId="49F6A2C9"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cin</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ignore</w:t>
      </w:r>
      <w:r w:rsidRPr="00E04FCF">
        <w:rPr>
          <w:rFonts w:ascii="Consolas" w:eastAsia="Times New Roman" w:hAnsi="Consolas" w:cs="Times New Roman"/>
          <w:color w:val="FFFFFF"/>
          <w:sz w:val="21"/>
          <w:szCs w:val="21"/>
          <w:lang w:val="en-IN"/>
        </w:rPr>
        <w:t>();  </w:t>
      </w:r>
    </w:p>
    <w:p w14:paraId="15CFC3C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CDCAA"/>
          <w:sz w:val="21"/>
          <w:szCs w:val="21"/>
          <w:lang w:val="en-IN"/>
        </w:rPr>
        <w:t>getline</w:t>
      </w:r>
      <w:r w:rsidRPr="00E04FCF">
        <w:rPr>
          <w:rFonts w:ascii="Consolas" w:eastAsia="Times New Roman" w:hAnsi="Consolas" w:cs="Times New Roman"/>
          <w:color w:val="FFFFFF"/>
          <w:sz w:val="21"/>
          <w:szCs w:val="21"/>
          <w:lang w:val="en-IN"/>
        </w:rPr>
        <w:t>(cin, identifier);</w:t>
      </w:r>
    </w:p>
    <w:p w14:paraId="5E974D9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6D88639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AccountHolder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user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atmMachine</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findAccount</w:t>
      </w:r>
      <w:r w:rsidRPr="00E04FCF">
        <w:rPr>
          <w:rFonts w:ascii="Consolas" w:eastAsia="Times New Roman" w:hAnsi="Consolas" w:cs="Times New Roman"/>
          <w:color w:val="FFFFFF"/>
          <w:sz w:val="21"/>
          <w:szCs w:val="21"/>
          <w:lang w:val="en-IN"/>
        </w:rPr>
        <w:t>(users, identifier);</w:t>
      </w:r>
    </w:p>
    <w:p w14:paraId="24614125"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if</w:t>
      </w:r>
      <w:r w:rsidRPr="00E04FCF">
        <w:rPr>
          <w:rFonts w:ascii="Consolas" w:eastAsia="Times New Roman" w:hAnsi="Consolas" w:cs="Times New Roman"/>
          <w:color w:val="FFFFFF"/>
          <w:sz w:val="21"/>
          <w:szCs w:val="21"/>
          <w:lang w:val="en-IN"/>
        </w:rPr>
        <w:t xml:space="preserve"> (user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nullptr</w:t>
      </w:r>
      <w:r w:rsidRPr="00E04FCF">
        <w:rPr>
          <w:rFonts w:ascii="Consolas" w:eastAsia="Times New Roman" w:hAnsi="Consolas" w:cs="Times New Roman"/>
          <w:color w:val="FFFFFF"/>
          <w:sz w:val="21"/>
          <w:szCs w:val="21"/>
          <w:lang w:val="en-IN"/>
        </w:rPr>
        <w:t>) {</w:t>
      </w:r>
    </w:p>
    <w:p w14:paraId="420CDF37"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569CD6"/>
          <w:sz w:val="21"/>
          <w:szCs w:val="21"/>
          <w:lang w:val="en-IN"/>
        </w:rPr>
        <w:t>double</w:t>
      </w:r>
      <w:r w:rsidRPr="00E04FCF">
        <w:rPr>
          <w:rFonts w:ascii="Consolas" w:eastAsia="Times New Roman" w:hAnsi="Consolas" w:cs="Times New Roman"/>
          <w:color w:val="FFFFFF"/>
          <w:sz w:val="21"/>
          <w:szCs w:val="21"/>
          <w:lang w:val="en-IN"/>
        </w:rPr>
        <w:t xml:space="preserve"> newBalance;</w:t>
      </w:r>
    </w:p>
    <w:p w14:paraId="02DC125B"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"Enter new balance for user: "</w:t>
      </w:r>
      <w:r w:rsidRPr="00E04FCF">
        <w:rPr>
          <w:rFonts w:ascii="Consolas" w:eastAsia="Times New Roman" w:hAnsi="Consolas" w:cs="Times New Roman"/>
          <w:color w:val="FFFFFF"/>
          <w:sz w:val="21"/>
          <w:szCs w:val="21"/>
          <w:lang w:val="en-IN"/>
        </w:rPr>
        <w:t>;</w:t>
      </w:r>
    </w:p>
    <w:p w14:paraId="4FB8EA93"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newBalance;</w:t>
      </w:r>
    </w:p>
    <w:p w14:paraId="040BE81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9CDCFE"/>
          <w:sz w:val="21"/>
          <w:szCs w:val="21"/>
          <w:lang w:val="en-IN"/>
        </w:rPr>
        <w:t>admin1</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CDCAA"/>
          <w:sz w:val="21"/>
          <w:szCs w:val="21"/>
          <w:lang w:val="en-IN"/>
        </w:rPr>
        <w:t>resetBalance</w:t>
      </w:r>
      <w:r w:rsidRPr="00E04FCF">
        <w:rPr>
          <w:rFonts w:ascii="Consolas" w:eastAsia="Times New Roman" w:hAnsi="Consolas" w:cs="Times New Roman"/>
          <w:color w:val="FFFFFF"/>
          <w:sz w:val="21"/>
          <w:szCs w:val="21"/>
          <w:lang w:val="en-IN"/>
        </w:rPr>
        <w:t>(</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user, newBalance);</w:t>
      </w:r>
    </w:p>
    <w:p w14:paraId="57D481CA"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0E8419B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7CDC756C"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C586C0"/>
          <w:sz w:val="21"/>
          <w:szCs w:val="21"/>
          <w:lang w:val="en-IN"/>
        </w:rPr>
        <w:t>while</w:t>
      </w:r>
      <w:r w:rsidRPr="00E04FCF">
        <w:rPr>
          <w:rFonts w:ascii="Consolas" w:eastAsia="Times New Roman" w:hAnsi="Consolas" w:cs="Times New Roman"/>
          <w:color w:val="FFFFFF"/>
          <w:sz w:val="21"/>
          <w:szCs w:val="21"/>
          <w:lang w:val="en-IN"/>
        </w:rPr>
        <w:t xml:space="preserve"> (adminChoice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3</w:t>
      </w:r>
      <w:r w:rsidRPr="00E04FCF">
        <w:rPr>
          <w:rFonts w:ascii="Consolas" w:eastAsia="Times New Roman" w:hAnsi="Consolas" w:cs="Times New Roman"/>
          <w:color w:val="FFFFFF"/>
          <w:sz w:val="21"/>
          <w:szCs w:val="21"/>
          <w:lang w:val="en-IN"/>
        </w:rPr>
        <w:t>);</w:t>
      </w:r>
    </w:p>
    <w:p w14:paraId="3091A38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C586C0"/>
          <w:sz w:val="21"/>
          <w:szCs w:val="21"/>
          <w:lang w:val="en-IN"/>
        </w:rPr>
        <w:t>else</w:t>
      </w:r>
      <w:r w:rsidRPr="00E04FCF">
        <w:rPr>
          <w:rFonts w:ascii="Consolas" w:eastAsia="Times New Roman" w:hAnsi="Consolas" w:cs="Times New Roman"/>
          <w:color w:val="FFFFFF"/>
          <w:sz w:val="21"/>
          <w:szCs w:val="21"/>
          <w:lang w:val="en-IN"/>
        </w:rPr>
        <w:t xml:space="preserve"> {</w:t>
      </w:r>
    </w:p>
    <w:p w14:paraId="5E3C20A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"Invalid Admin PIN!"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43BE7F7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7E2DB4CD"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w:t>
      </w:r>
    </w:p>
    <w:p w14:paraId="3A7E06D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0FDA702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"Do you want to restart the ATM process? (y/n): "</w:t>
      </w:r>
      <w:r w:rsidRPr="00E04FCF">
        <w:rPr>
          <w:rFonts w:ascii="Consolas" w:eastAsia="Times New Roman" w:hAnsi="Consolas" w:cs="Times New Roman"/>
          <w:color w:val="FFFFFF"/>
          <w:sz w:val="21"/>
          <w:szCs w:val="21"/>
          <w:lang w:val="en-IN"/>
        </w:rPr>
        <w:t>;</w:t>
      </w:r>
    </w:p>
    <w:p w14:paraId="4A0D6B86"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cin </w:t>
      </w:r>
      <w:r w:rsidRPr="00E04FCF">
        <w:rPr>
          <w:rFonts w:ascii="Consolas" w:eastAsia="Times New Roman" w:hAnsi="Consolas" w:cs="Times New Roman"/>
          <w:color w:val="D4D4D4"/>
          <w:sz w:val="21"/>
          <w:szCs w:val="21"/>
          <w:lang w:val="en-IN"/>
        </w:rPr>
        <w:t>&gt;&gt;</w:t>
      </w:r>
      <w:r w:rsidRPr="00E04FCF">
        <w:rPr>
          <w:rFonts w:ascii="Consolas" w:eastAsia="Times New Roman" w:hAnsi="Consolas" w:cs="Times New Roman"/>
          <w:color w:val="FFFFFF"/>
          <w:sz w:val="21"/>
          <w:szCs w:val="21"/>
          <w:lang w:val="en-IN"/>
        </w:rPr>
        <w:t xml:space="preserve"> repeat;</w:t>
      </w:r>
    </w:p>
    <w:p w14:paraId="7FE2C7F8"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 </w:t>
      </w:r>
      <w:r w:rsidRPr="00E04FCF">
        <w:rPr>
          <w:rFonts w:ascii="Consolas" w:eastAsia="Times New Roman" w:hAnsi="Consolas" w:cs="Times New Roman"/>
          <w:color w:val="C586C0"/>
          <w:sz w:val="21"/>
          <w:szCs w:val="21"/>
          <w:lang w:val="en-IN"/>
        </w:rPr>
        <w:t>while</w:t>
      </w:r>
      <w:r w:rsidRPr="00E04FCF">
        <w:rPr>
          <w:rFonts w:ascii="Consolas" w:eastAsia="Times New Roman" w:hAnsi="Consolas" w:cs="Times New Roman"/>
          <w:color w:val="FFFFFF"/>
          <w:sz w:val="21"/>
          <w:szCs w:val="21"/>
          <w:lang w:val="en-IN"/>
        </w:rPr>
        <w:t xml:space="preserve"> (repeat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'y'</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repeat </w:t>
      </w:r>
      <w:r w:rsidRPr="00E04FCF">
        <w:rPr>
          <w:rFonts w:ascii="Consolas" w:eastAsia="Times New Roman" w:hAnsi="Consolas" w:cs="Times New Roman"/>
          <w:color w:val="D4D4D4"/>
          <w:sz w:val="21"/>
          <w:szCs w:val="21"/>
          <w:lang w:val="en-IN"/>
        </w:rPr>
        <w: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'Y'</w:t>
      </w:r>
      <w:r w:rsidRPr="00E04FCF">
        <w:rPr>
          <w:rFonts w:ascii="Consolas" w:eastAsia="Times New Roman" w:hAnsi="Consolas" w:cs="Times New Roman"/>
          <w:color w:val="FFFFFF"/>
          <w:sz w:val="21"/>
          <w:szCs w:val="21"/>
          <w:lang w:val="en-IN"/>
        </w:rPr>
        <w:t>);</w:t>
      </w:r>
    </w:p>
    <w:p w14:paraId="3A1E828F"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3F837F64"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cout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E9178"/>
          <w:sz w:val="21"/>
          <w:szCs w:val="21"/>
          <w:lang w:val="en-IN"/>
        </w:rPr>
        <w:t>"ATM session ended. Goodbye!"</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D4D4D4"/>
          <w:sz w:val="21"/>
          <w:szCs w:val="21"/>
          <w:lang w:val="en-IN"/>
        </w:rPr>
        <w:t>&lt;&lt;</w:t>
      </w:r>
      <w:r w:rsidRPr="00E04FCF">
        <w:rPr>
          <w:rFonts w:ascii="Consolas" w:eastAsia="Times New Roman" w:hAnsi="Consolas" w:cs="Times New Roman"/>
          <w:color w:val="FFFFFF"/>
          <w:sz w:val="21"/>
          <w:szCs w:val="21"/>
          <w:lang w:val="en-IN"/>
        </w:rPr>
        <w:t xml:space="preserve"> endl;</w:t>
      </w:r>
    </w:p>
    <w:p w14:paraId="32BAF832"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49D059F9"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C586C0"/>
          <w:sz w:val="21"/>
          <w:szCs w:val="21"/>
          <w:lang w:val="en-IN"/>
        </w:rPr>
        <w:t>return</w:t>
      </w:r>
      <w:r w:rsidRPr="00E04FCF">
        <w:rPr>
          <w:rFonts w:ascii="Consolas" w:eastAsia="Times New Roman" w:hAnsi="Consolas" w:cs="Times New Roman"/>
          <w:color w:val="FFFFFF"/>
          <w:sz w:val="21"/>
          <w:szCs w:val="21"/>
          <w:lang w:val="en-IN"/>
        </w:rPr>
        <w:t xml:space="preserve"> </w:t>
      </w:r>
      <w:r w:rsidRPr="00E04FCF">
        <w:rPr>
          <w:rFonts w:ascii="Consolas" w:eastAsia="Times New Roman" w:hAnsi="Consolas" w:cs="Times New Roman"/>
          <w:color w:val="B5CEA8"/>
          <w:sz w:val="21"/>
          <w:szCs w:val="21"/>
          <w:lang w:val="en-IN"/>
        </w:rPr>
        <w:t>0</w:t>
      </w:r>
      <w:r w:rsidRPr="00E04FCF">
        <w:rPr>
          <w:rFonts w:ascii="Consolas" w:eastAsia="Times New Roman" w:hAnsi="Consolas" w:cs="Times New Roman"/>
          <w:color w:val="FFFFFF"/>
          <w:sz w:val="21"/>
          <w:szCs w:val="21"/>
          <w:lang w:val="en-IN"/>
        </w:rPr>
        <w:t>;</w:t>
      </w:r>
    </w:p>
    <w:p w14:paraId="59188E0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r w:rsidRPr="00E04FCF">
        <w:rPr>
          <w:rFonts w:ascii="Consolas" w:eastAsia="Times New Roman" w:hAnsi="Consolas" w:cs="Times New Roman"/>
          <w:color w:val="FFFFFF"/>
          <w:sz w:val="21"/>
          <w:szCs w:val="21"/>
          <w:lang w:val="en-IN"/>
        </w:rPr>
        <w:t>}</w:t>
      </w:r>
    </w:p>
    <w:p w14:paraId="1E0E9ECE" w14:textId="77777777" w:rsidR="00E04FCF" w:rsidRPr="00E04FCF" w:rsidRDefault="00E04FCF" w:rsidP="00E04FCF">
      <w:pPr>
        <w:shd w:val="clear" w:color="auto" w:fill="000000"/>
        <w:spacing w:line="285" w:lineRule="atLeast"/>
        <w:rPr>
          <w:rFonts w:ascii="Consolas" w:eastAsia="Times New Roman" w:hAnsi="Consolas" w:cs="Times New Roman"/>
          <w:color w:val="FFFFFF"/>
          <w:sz w:val="21"/>
          <w:szCs w:val="21"/>
          <w:lang w:val="en-IN"/>
        </w:rPr>
      </w:pPr>
    </w:p>
    <w:p w14:paraId="31EF1802"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p>
    <w:p w14:paraId="3C78D008" w14:textId="77777777" w:rsidR="00DF17F1" w:rsidRPr="00DF17F1" w:rsidRDefault="00DF17F1" w:rsidP="00DF17F1">
      <w:pPr>
        <w:spacing w:after="240" w:line="259" w:lineRule="auto"/>
        <w:jc w:val="both"/>
        <w:rPr>
          <w:rFonts w:ascii="Book Antiqua" w:eastAsia="Book Antiqua" w:hAnsi="Book Antiqua" w:cs="Book Antiqua"/>
          <w:sz w:val="24"/>
          <w:szCs w:val="24"/>
          <w:lang w:val="en-IN"/>
        </w:rPr>
      </w:pPr>
    </w:p>
    <w:p w14:paraId="01D18B71" w14:textId="77777777" w:rsidR="00B50953" w:rsidRPr="00E04FCF" w:rsidRDefault="00A8750D" w:rsidP="00E04FCF">
      <w:pPr>
        <w:spacing w:after="160" w:line="259" w:lineRule="auto"/>
        <w:jc w:val="both"/>
        <w:rPr>
          <w:rFonts w:ascii="Book Antiqua" w:eastAsia="Book Antiqua" w:hAnsi="Book Antiqua" w:cs="Book Antiqua"/>
          <w:sz w:val="24"/>
          <w:szCs w:val="24"/>
        </w:rPr>
      </w:pPr>
      <w:r>
        <w:br w:type="page"/>
      </w:r>
    </w:p>
    <w:p w14:paraId="5EDF1AEE" w14:textId="77777777" w:rsidR="00E04FCF" w:rsidRDefault="00E04FCF">
      <w:pPr>
        <w:spacing w:after="160" w:line="259" w:lineRule="auto"/>
        <w:rPr>
          <w:rFonts w:ascii="Book Antiqua" w:eastAsia="Book Antiqua" w:hAnsi="Book Antiqua" w:cs="Book Antiqua"/>
          <w:b/>
          <w:sz w:val="28"/>
          <w:szCs w:val="24"/>
        </w:rPr>
      </w:pPr>
      <w:bookmarkStart w:id="12" w:name="_44sinio" w:colFirst="0" w:colLast="0"/>
      <w:bookmarkEnd w:id="12"/>
      <w:r w:rsidRPr="00E04FCF">
        <w:rPr>
          <w:rFonts w:ascii="Book Antiqua" w:eastAsia="Book Antiqua" w:hAnsi="Book Antiqua" w:cs="Book Antiqua"/>
          <w:b/>
          <w:sz w:val="28"/>
          <w:szCs w:val="24"/>
        </w:rPr>
        <w:lastRenderedPageBreak/>
        <w:t>Discussion</w:t>
      </w:r>
      <w:r w:rsidR="007B5F1B">
        <w:rPr>
          <w:rFonts w:ascii="Book Antiqua" w:eastAsia="Book Antiqua" w:hAnsi="Book Antiqua" w:cs="Book Antiqua"/>
          <w:b/>
          <w:sz w:val="28"/>
          <w:szCs w:val="24"/>
        </w:rPr>
        <w:t>/Outputs</w:t>
      </w:r>
      <w:r>
        <w:rPr>
          <w:rFonts w:ascii="Book Antiqua" w:eastAsia="Book Antiqua" w:hAnsi="Book Antiqua" w:cs="Book Antiqua"/>
          <w:b/>
          <w:sz w:val="28"/>
          <w:szCs w:val="24"/>
        </w:rPr>
        <w:t>:</w:t>
      </w:r>
    </w:p>
    <w:p w14:paraId="30191519" w14:textId="77777777" w:rsidR="00BD2813" w:rsidRPr="00B1622F" w:rsidRDefault="009E6449" w:rsidP="00B1622F">
      <w:pPr>
        <w:spacing w:after="160" w:line="259" w:lineRule="auto"/>
        <w:jc w:val="both"/>
        <w:rPr>
          <w:rFonts w:ascii="Book Antiqua" w:hAnsi="Book Antiqua"/>
          <w:sz w:val="24"/>
          <w:szCs w:val="24"/>
        </w:rPr>
      </w:pPr>
      <w:r w:rsidRPr="00B1622F">
        <w:rPr>
          <w:rFonts w:ascii="Book Antiqua" w:hAnsi="Book Antiqua"/>
          <w:sz w:val="24"/>
          <w:szCs w:val="24"/>
        </w:rPr>
        <w:t xml:space="preserve">In the first output sample </w:t>
      </w:r>
      <w:r w:rsidR="00BD2813" w:rsidRPr="00B1622F">
        <w:rPr>
          <w:rFonts w:ascii="Book Antiqua" w:hAnsi="Book Antiqua"/>
          <w:sz w:val="24"/>
          <w:szCs w:val="24"/>
        </w:rPr>
        <w:t>user entered the incorrect Account Number or Name then the output gives like bellow</w:t>
      </w:r>
    </w:p>
    <w:p w14:paraId="4D4B3B7E" w14:textId="77777777" w:rsidR="00BD2813" w:rsidRPr="00B1622F" w:rsidRDefault="00BD2813" w:rsidP="00B1622F">
      <w:pPr>
        <w:spacing w:after="160" w:line="259" w:lineRule="auto"/>
        <w:jc w:val="both"/>
        <w:rPr>
          <w:rFonts w:ascii="Book Antiqua" w:hAnsi="Book Antiqua"/>
          <w:sz w:val="24"/>
          <w:szCs w:val="24"/>
        </w:rPr>
      </w:pPr>
      <w:r w:rsidRPr="00B1622F">
        <w:rPr>
          <w:rFonts w:ascii="Book Antiqua" w:hAnsi="Book Antiqua"/>
          <w:noProof/>
          <w:sz w:val="24"/>
          <w:szCs w:val="24"/>
        </w:rPr>
        <w:drawing>
          <wp:inline distT="0" distB="0" distL="0" distR="0" wp14:anchorId="348A692C" wp14:editId="3CF198B2">
            <wp:extent cx="5943600" cy="120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02055"/>
                    </a:xfrm>
                    <a:prstGeom prst="rect">
                      <a:avLst/>
                    </a:prstGeom>
                  </pic:spPr>
                </pic:pic>
              </a:graphicData>
            </a:graphic>
          </wp:inline>
        </w:drawing>
      </w:r>
    </w:p>
    <w:p w14:paraId="5A3641B0" w14:textId="77777777" w:rsidR="00BD2813" w:rsidRPr="00B1622F" w:rsidRDefault="00BD2813" w:rsidP="00B1622F">
      <w:pPr>
        <w:spacing w:after="160" w:line="259" w:lineRule="auto"/>
        <w:jc w:val="both"/>
        <w:rPr>
          <w:rFonts w:ascii="Book Antiqua" w:hAnsi="Book Antiqua"/>
          <w:sz w:val="24"/>
          <w:szCs w:val="24"/>
        </w:rPr>
      </w:pPr>
    </w:p>
    <w:p w14:paraId="6E82F2DF" w14:textId="77777777" w:rsidR="00BD2813" w:rsidRPr="00B1622F" w:rsidRDefault="00BD2813" w:rsidP="00B1622F">
      <w:pPr>
        <w:spacing w:after="160" w:line="259" w:lineRule="auto"/>
        <w:jc w:val="both"/>
        <w:rPr>
          <w:rFonts w:ascii="Book Antiqua" w:hAnsi="Book Antiqua"/>
          <w:sz w:val="24"/>
          <w:szCs w:val="24"/>
        </w:rPr>
      </w:pPr>
      <w:r w:rsidRPr="00B1622F">
        <w:rPr>
          <w:rFonts w:ascii="Book Antiqua" w:hAnsi="Book Antiqua"/>
          <w:sz w:val="24"/>
          <w:szCs w:val="24"/>
        </w:rPr>
        <w:t>In 2</w:t>
      </w:r>
      <w:r w:rsidRPr="00B1622F">
        <w:rPr>
          <w:rFonts w:ascii="Book Antiqua" w:hAnsi="Book Antiqua"/>
          <w:sz w:val="24"/>
          <w:szCs w:val="24"/>
          <w:vertAlign w:val="superscript"/>
        </w:rPr>
        <w:t>nd</w:t>
      </w:r>
      <w:r w:rsidRPr="00B1622F">
        <w:rPr>
          <w:rFonts w:ascii="Book Antiqua" w:hAnsi="Book Antiqua"/>
          <w:sz w:val="24"/>
          <w:szCs w:val="24"/>
        </w:rPr>
        <w:t xml:space="preserve"> output, the sample user entered the correct Account Number he got to verify with the encrypted PIN after verifying that he got 4 options to choose </w:t>
      </w:r>
    </w:p>
    <w:p w14:paraId="30AC5178" w14:textId="77777777" w:rsidR="00BD2813" w:rsidRPr="00B1622F" w:rsidRDefault="00BD2813" w:rsidP="00B1622F">
      <w:pPr>
        <w:spacing w:after="160" w:line="259" w:lineRule="auto"/>
        <w:jc w:val="both"/>
        <w:rPr>
          <w:rFonts w:ascii="Book Antiqua" w:hAnsi="Book Antiqua"/>
          <w:sz w:val="24"/>
          <w:szCs w:val="24"/>
        </w:rPr>
      </w:pPr>
      <w:r w:rsidRPr="00B1622F">
        <w:rPr>
          <w:rFonts w:ascii="Book Antiqua" w:hAnsi="Book Antiqua"/>
          <w:sz w:val="24"/>
          <w:szCs w:val="24"/>
        </w:rPr>
        <w:t>1. View Details</w:t>
      </w:r>
    </w:p>
    <w:p w14:paraId="5DBE3731" w14:textId="77777777" w:rsidR="00BD2813" w:rsidRPr="00B1622F" w:rsidRDefault="00BD2813" w:rsidP="00B1622F">
      <w:pPr>
        <w:spacing w:after="160" w:line="259" w:lineRule="auto"/>
        <w:jc w:val="both"/>
        <w:rPr>
          <w:rFonts w:ascii="Book Antiqua" w:hAnsi="Book Antiqua"/>
          <w:sz w:val="24"/>
          <w:szCs w:val="24"/>
        </w:rPr>
      </w:pPr>
      <w:r w:rsidRPr="00B1622F">
        <w:rPr>
          <w:rFonts w:ascii="Book Antiqua" w:hAnsi="Book Antiqua"/>
          <w:sz w:val="24"/>
          <w:szCs w:val="24"/>
        </w:rPr>
        <w:t>2. Withdraw</w:t>
      </w:r>
    </w:p>
    <w:p w14:paraId="65584165" w14:textId="77777777" w:rsidR="00BD2813" w:rsidRPr="00B1622F" w:rsidRDefault="00BD2813" w:rsidP="00B1622F">
      <w:pPr>
        <w:spacing w:after="160" w:line="259" w:lineRule="auto"/>
        <w:jc w:val="both"/>
        <w:rPr>
          <w:rFonts w:ascii="Book Antiqua" w:hAnsi="Book Antiqua"/>
          <w:sz w:val="24"/>
          <w:szCs w:val="24"/>
        </w:rPr>
      </w:pPr>
      <w:r w:rsidRPr="00B1622F">
        <w:rPr>
          <w:rFonts w:ascii="Book Antiqua" w:hAnsi="Book Antiqua"/>
          <w:sz w:val="24"/>
          <w:szCs w:val="24"/>
        </w:rPr>
        <w:t>3. Deposit</w:t>
      </w:r>
    </w:p>
    <w:p w14:paraId="05D19D6E" w14:textId="77777777" w:rsidR="00BD2813" w:rsidRPr="00B1622F" w:rsidRDefault="00BD2813" w:rsidP="00B1622F">
      <w:pPr>
        <w:spacing w:after="160" w:line="259" w:lineRule="auto"/>
        <w:jc w:val="both"/>
        <w:rPr>
          <w:rFonts w:ascii="Book Antiqua" w:hAnsi="Book Antiqua"/>
          <w:sz w:val="24"/>
          <w:szCs w:val="24"/>
        </w:rPr>
      </w:pPr>
      <w:r w:rsidRPr="00B1622F">
        <w:rPr>
          <w:rFonts w:ascii="Book Antiqua" w:hAnsi="Book Antiqua"/>
          <w:sz w:val="24"/>
          <w:szCs w:val="24"/>
        </w:rPr>
        <w:t>4. Exit</w:t>
      </w:r>
    </w:p>
    <w:p w14:paraId="5591415A" w14:textId="77777777" w:rsidR="00BD2813" w:rsidRPr="00B1622F" w:rsidRDefault="00BD2813" w:rsidP="00B1622F">
      <w:pPr>
        <w:spacing w:after="160" w:line="259" w:lineRule="auto"/>
        <w:jc w:val="both"/>
        <w:rPr>
          <w:rFonts w:ascii="Book Antiqua" w:hAnsi="Book Antiqua"/>
          <w:sz w:val="24"/>
          <w:szCs w:val="24"/>
        </w:rPr>
      </w:pPr>
      <w:r w:rsidRPr="00B1622F">
        <w:rPr>
          <w:rFonts w:ascii="Book Antiqua" w:hAnsi="Book Antiqua"/>
          <w:sz w:val="24"/>
          <w:szCs w:val="24"/>
        </w:rPr>
        <w:t>If users choose 1, they get their account details with name, account number &amp; balance.</w:t>
      </w:r>
    </w:p>
    <w:p w14:paraId="408502F8" w14:textId="77777777" w:rsidR="00BD2813" w:rsidRPr="00B1622F" w:rsidRDefault="00BD2813" w:rsidP="00B1622F">
      <w:pPr>
        <w:spacing w:after="160" w:line="259" w:lineRule="auto"/>
        <w:jc w:val="both"/>
        <w:rPr>
          <w:rFonts w:ascii="Book Antiqua" w:hAnsi="Book Antiqua"/>
          <w:sz w:val="24"/>
          <w:szCs w:val="24"/>
        </w:rPr>
      </w:pPr>
      <w:r w:rsidRPr="00B1622F">
        <w:rPr>
          <w:rFonts w:ascii="Book Antiqua" w:hAnsi="Book Antiqua"/>
          <w:sz w:val="24"/>
          <w:szCs w:val="24"/>
        </w:rPr>
        <w:t xml:space="preserve">If users choose 2, they get </w:t>
      </w:r>
      <w:r w:rsidR="007B5F1B" w:rsidRPr="00B1622F">
        <w:rPr>
          <w:rFonts w:ascii="Book Antiqua" w:hAnsi="Book Antiqua"/>
          <w:sz w:val="24"/>
          <w:szCs w:val="24"/>
        </w:rPr>
        <w:t>asked how much they want to withdraw. The user enters that amount, and the money is deducted from the account</w:t>
      </w:r>
      <w:r w:rsidRPr="00B1622F">
        <w:rPr>
          <w:rFonts w:ascii="Book Antiqua" w:hAnsi="Book Antiqua"/>
          <w:sz w:val="24"/>
          <w:szCs w:val="24"/>
        </w:rPr>
        <w:t>.</w:t>
      </w:r>
    </w:p>
    <w:p w14:paraId="49CFC5CD" w14:textId="77777777" w:rsidR="007B5F1B" w:rsidRPr="00B1622F" w:rsidRDefault="007B5F1B" w:rsidP="00B1622F">
      <w:pPr>
        <w:spacing w:after="160" w:line="259" w:lineRule="auto"/>
        <w:jc w:val="both"/>
        <w:rPr>
          <w:rFonts w:ascii="Book Antiqua" w:hAnsi="Book Antiqua"/>
          <w:sz w:val="24"/>
          <w:szCs w:val="24"/>
        </w:rPr>
      </w:pPr>
      <w:r w:rsidRPr="00B1622F">
        <w:rPr>
          <w:rFonts w:ascii="Book Antiqua" w:hAnsi="Book Antiqua"/>
          <w:sz w:val="24"/>
          <w:szCs w:val="24"/>
        </w:rPr>
        <w:t>If users choose 3 they get to add money to the account.</w:t>
      </w:r>
    </w:p>
    <w:p w14:paraId="42E41DEB" w14:textId="77777777" w:rsidR="007B5F1B" w:rsidRPr="00B1622F" w:rsidRDefault="007B5F1B" w:rsidP="00B1622F">
      <w:pPr>
        <w:spacing w:after="160" w:line="259" w:lineRule="auto"/>
        <w:jc w:val="both"/>
        <w:rPr>
          <w:rFonts w:ascii="Book Antiqua" w:hAnsi="Book Antiqua"/>
          <w:sz w:val="24"/>
          <w:szCs w:val="24"/>
        </w:rPr>
      </w:pPr>
      <w:r w:rsidRPr="00B1622F">
        <w:rPr>
          <w:rFonts w:ascii="Book Antiqua" w:hAnsi="Book Antiqua"/>
          <w:sz w:val="24"/>
          <w:szCs w:val="24"/>
        </w:rPr>
        <w:t>If the user chooses 4 the compiler terminates &amp; asks to continue (or) exit.</w:t>
      </w:r>
    </w:p>
    <w:p w14:paraId="445C8F0C" w14:textId="77777777" w:rsidR="007B5F1B" w:rsidRPr="00B1622F" w:rsidRDefault="007B5F1B" w:rsidP="00B1622F">
      <w:pPr>
        <w:spacing w:after="160" w:line="259" w:lineRule="auto"/>
        <w:jc w:val="both"/>
        <w:rPr>
          <w:rFonts w:ascii="Book Antiqua" w:hAnsi="Book Antiqua"/>
          <w:sz w:val="24"/>
          <w:szCs w:val="24"/>
        </w:rPr>
      </w:pPr>
    </w:p>
    <w:p w14:paraId="2DE88E8F" w14:textId="77777777" w:rsidR="007B5F1B" w:rsidRPr="00B1622F" w:rsidRDefault="007B5F1B" w:rsidP="00B1622F">
      <w:pPr>
        <w:spacing w:after="160" w:line="259" w:lineRule="auto"/>
        <w:jc w:val="both"/>
        <w:rPr>
          <w:rFonts w:ascii="Book Antiqua" w:hAnsi="Book Antiqua"/>
          <w:sz w:val="24"/>
          <w:szCs w:val="24"/>
        </w:rPr>
      </w:pPr>
      <w:r w:rsidRPr="00B1622F">
        <w:rPr>
          <w:rFonts w:ascii="Book Antiqua" w:hAnsi="Book Antiqua"/>
          <w:sz w:val="24"/>
          <w:szCs w:val="24"/>
        </w:rPr>
        <w:t>If the user enters the Incorrect PIN then they get its Incorrect PIN &amp; ask to continue (or) exit.</w:t>
      </w:r>
    </w:p>
    <w:p w14:paraId="4DB1DD90" w14:textId="77777777" w:rsidR="007B5F1B" w:rsidRPr="00B1622F" w:rsidRDefault="007B5F1B" w:rsidP="00B1622F">
      <w:pPr>
        <w:spacing w:after="160" w:line="259" w:lineRule="auto"/>
        <w:jc w:val="both"/>
        <w:rPr>
          <w:rFonts w:ascii="Book Antiqua" w:hAnsi="Book Antiqua"/>
          <w:sz w:val="24"/>
          <w:szCs w:val="24"/>
        </w:rPr>
      </w:pPr>
      <w:r w:rsidRPr="00B1622F">
        <w:rPr>
          <w:rFonts w:ascii="Book Antiqua" w:hAnsi="Book Antiqua"/>
          <w:sz w:val="24"/>
          <w:szCs w:val="24"/>
        </w:rPr>
        <w:t>Here we use the While loop to continue the program or exit the program.</w:t>
      </w:r>
    </w:p>
    <w:p w14:paraId="3B8DC071" w14:textId="77777777" w:rsidR="007B5F1B" w:rsidRPr="00B1622F" w:rsidRDefault="007B5F1B" w:rsidP="00B1622F">
      <w:pPr>
        <w:spacing w:after="160" w:line="259" w:lineRule="auto"/>
        <w:jc w:val="both"/>
        <w:rPr>
          <w:rFonts w:ascii="Book Antiqua" w:hAnsi="Book Antiqua"/>
          <w:sz w:val="24"/>
          <w:szCs w:val="24"/>
        </w:rPr>
      </w:pPr>
    </w:p>
    <w:p w14:paraId="481C94CE" w14:textId="77777777" w:rsidR="007B5F1B" w:rsidRPr="00B1622F" w:rsidRDefault="007B5F1B" w:rsidP="00B1622F">
      <w:pPr>
        <w:spacing w:after="160" w:line="259" w:lineRule="auto"/>
        <w:jc w:val="both"/>
        <w:rPr>
          <w:rFonts w:ascii="Book Antiqua" w:hAnsi="Book Antiqua"/>
          <w:sz w:val="24"/>
          <w:szCs w:val="24"/>
        </w:rPr>
      </w:pPr>
      <w:r w:rsidRPr="00B1622F">
        <w:rPr>
          <w:rFonts w:ascii="Book Antiqua" w:hAnsi="Book Antiqua"/>
          <w:sz w:val="24"/>
          <w:szCs w:val="24"/>
        </w:rPr>
        <w:t>This is the given sample output for that user</w:t>
      </w:r>
    </w:p>
    <w:p w14:paraId="0B856FF1" w14:textId="77777777" w:rsidR="007B5F1B" w:rsidRPr="00B1622F" w:rsidRDefault="007B5F1B" w:rsidP="00B1622F">
      <w:pPr>
        <w:spacing w:after="160" w:line="259" w:lineRule="auto"/>
        <w:jc w:val="both"/>
        <w:rPr>
          <w:rFonts w:ascii="Book Antiqua" w:hAnsi="Book Antiqua"/>
          <w:noProof/>
          <w:sz w:val="24"/>
          <w:szCs w:val="24"/>
          <w:lang w:val="en-IN"/>
        </w:rPr>
      </w:pPr>
      <w:r w:rsidRPr="00B1622F">
        <w:rPr>
          <w:rFonts w:ascii="Book Antiqua" w:hAnsi="Book Antiqua"/>
          <w:noProof/>
          <w:sz w:val="24"/>
          <w:szCs w:val="24"/>
          <w:lang w:val="en-IN"/>
        </w:rPr>
        <w:t>This is the Output for all Entered details are correct:</w:t>
      </w:r>
    </w:p>
    <w:p w14:paraId="19242082" w14:textId="77777777" w:rsidR="007B5F1B" w:rsidRPr="00B1622F" w:rsidRDefault="007B5F1B" w:rsidP="00B1622F">
      <w:pPr>
        <w:spacing w:after="160" w:line="259" w:lineRule="auto"/>
        <w:jc w:val="both"/>
        <w:rPr>
          <w:rFonts w:ascii="Book Antiqua" w:hAnsi="Book Antiqua"/>
          <w:noProof/>
          <w:sz w:val="24"/>
          <w:szCs w:val="24"/>
          <w:lang w:val="en-IN"/>
        </w:rPr>
      </w:pPr>
      <w:r w:rsidRPr="00B1622F">
        <w:rPr>
          <w:rFonts w:ascii="Book Antiqua" w:hAnsi="Book Antiqua"/>
          <w:noProof/>
          <w:sz w:val="24"/>
          <w:szCs w:val="24"/>
          <w:lang w:val="en-IN"/>
        </w:rPr>
        <w:lastRenderedPageBreak/>
        <w:drawing>
          <wp:inline distT="0" distB="0" distL="0" distR="0" wp14:anchorId="1B7BCB18" wp14:editId="772B16CE">
            <wp:extent cx="5943600" cy="5950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50585"/>
                    </a:xfrm>
                    <a:prstGeom prst="rect">
                      <a:avLst/>
                    </a:prstGeom>
                  </pic:spPr>
                </pic:pic>
              </a:graphicData>
            </a:graphic>
          </wp:inline>
        </w:drawing>
      </w:r>
      <w:r w:rsidRPr="00B1622F">
        <w:rPr>
          <w:rFonts w:ascii="Book Antiqua" w:hAnsi="Book Antiqua"/>
          <w:noProof/>
          <w:sz w:val="24"/>
          <w:szCs w:val="24"/>
          <w:lang w:val="en-IN"/>
        </w:rPr>
        <w:t xml:space="preserve"> </w:t>
      </w:r>
    </w:p>
    <w:p w14:paraId="19FFD84C" w14:textId="77777777" w:rsidR="007B5F1B" w:rsidRPr="00B1622F" w:rsidRDefault="007B5F1B" w:rsidP="00B1622F">
      <w:pPr>
        <w:spacing w:after="160" w:line="259" w:lineRule="auto"/>
        <w:jc w:val="both"/>
        <w:rPr>
          <w:rFonts w:ascii="Book Antiqua" w:hAnsi="Book Antiqua"/>
          <w:noProof/>
          <w:sz w:val="24"/>
          <w:szCs w:val="24"/>
          <w:lang w:val="en-IN"/>
        </w:rPr>
      </w:pPr>
    </w:p>
    <w:p w14:paraId="07199083" w14:textId="77777777" w:rsidR="007B5F1B" w:rsidRPr="00B1622F" w:rsidRDefault="007B5F1B" w:rsidP="00B1622F">
      <w:pPr>
        <w:spacing w:after="160" w:line="259" w:lineRule="auto"/>
        <w:jc w:val="both"/>
        <w:rPr>
          <w:rFonts w:ascii="Book Antiqua" w:hAnsi="Book Antiqua"/>
          <w:noProof/>
          <w:sz w:val="24"/>
          <w:szCs w:val="24"/>
          <w:lang w:val="en-IN"/>
        </w:rPr>
      </w:pPr>
      <w:r w:rsidRPr="00B1622F">
        <w:rPr>
          <w:rFonts w:ascii="Book Antiqua" w:hAnsi="Book Antiqua"/>
          <w:noProof/>
          <w:sz w:val="24"/>
          <w:szCs w:val="24"/>
          <w:lang w:val="en-IN"/>
        </w:rPr>
        <w:t>This is the output for an incorrect PIN:</w:t>
      </w:r>
    </w:p>
    <w:p w14:paraId="7AC9AE34" w14:textId="77777777" w:rsidR="007B5F1B" w:rsidRPr="00B1622F" w:rsidRDefault="007B5F1B" w:rsidP="00B1622F">
      <w:pPr>
        <w:spacing w:after="160" w:line="259" w:lineRule="auto"/>
        <w:jc w:val="both"/>
        <w:rPr>
          <w:rFonts w:ascii="Book Antiqua" w:hAnsi="Book Antiqua"/>
          <w:sz w:val="24"/>
          <w:szCs w:val="24"/>
        </w:rPr>
      </w:pPr>
      <w:r w:rsidRPr="00B1622F">
        <w:rPr>
          <w:rFonts w:ascii="Book Antiqua" w:hAnsi="Book Antiqua"/>
          <w:noProof/>
          <w:sz w:val="24"/>
          <w:szCs w:val="24"/>
        </w:rPr>
        <w:drawing>
          <wp:inline distT="0" distB="0" distL="0" distR="0" wp14:anchorId="4B16DACA" wp14:editId="46D45E42">
            <wp:extent cx="5943600" cy="88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4555"/>
                    </a:xfrm>
                    <a:prstGeom prst="rect">
                      <a:avLst/>
                    </a:prstGeom>
                  </pic:spPr>
                </pic:pic>
              </a:graphicData>
            </a:graphic>
          </wp:inline>
        </w:drawing>
      </w:r>
    </w:p>
    <w:p w14:paraId="262CFF12" w14:textId="77777777" w:rsidR="00DF6AC6" w:rsidRPr="00B1622F" w:rsidRDefault="00DF6AC6" w:rsidP="00B1622F">
      <w:pPr>
        <w:spacing w:after="160" w:line="259" w:lineRule="auto"/>
        <w:jc w:val="both"/>
        <w:rPr>
          <w:rFonts w:ascii="Book Antiqua" w:hAnsi="Book Antiqua"/>
          <w:sz w:val="24"/>
          <w:szCs w:val="24"/>
        </w:rPr>
      </w:pPr>
    </w:p>
    <w:p w14:paraId="27422AE2" w14:textId="77777777" w:rsidR="00DF6AC6" w:rsidRPr="00B1622F" w:rsidRDefault="00DF6AC6" w:rsidP="00B1622F">
      <w:pPr>
        <w:spacing w:after="160" w:line="259" w:lineRule="auto"/>
        <w:jc w:val="both"/>
        <w:rPr>
          <w:rFonts w:ascii="Book Antiqua" w:hAnsi="Book Antiqua"/>
          <w:sz w:val="24"/>
          <w:szCs w:val="24"/>
        </w:rPr>
      </w:pPr>
    </w:p>
    <w:p w14:paraId="3073F5AC" w14:textId="77777777" w:rsidR="0066775B" w:rsidRPr="00B1622F" w:rsidRDefault="0066775B" w:rsidP="00B1622F">
      <w:pPr>
        <w:spacing w:after="160" w:line="259" w:lineRule="auto"/>
        <w:jc w:val="both"/>
        <w:rPr>
          <w:rFonts w:ascii="Book Antiqua" w:hAnsi="Book Antiqua"/>
          <w:sz w:val="24"/>
          <w:szCs w:val="24"/>
        </w:rPr>
      </w:pPr>
      <w:r w:rsidRPr="00B1622F">
        <w:rPr>
          <w:rFonts w:ascii="Book Antiqua" w:hAnsi="Book Antiqua"/>
          <w:sz w:val="24"/>
          <w:szCs w:val="24"/>
        </w:rPr>
        <w:lastRenderedPageBreak/>
        <w:t>In 3</w:t>
      </w:r>
      <w:r w:rsidRPr="00B1622F">
        <w:rPr>
          <w:rFonts w:ascii="Book Antiqua" w:hAnsi="Book Antiqua"/>
          <w:sz w:val="24"/>
          <w:szCs w:val="24"/>
          <w:vertAlign w:val="superscript"/>
        </w:rPr>
        <w:t>rd</w:t>
      </w:r>
      <w:r w:rsidRPr="00B1622F">
        <w:rPr>
          <w:rFonts w:ascii="Book Antiqua" w:hAnsi="Book Antiqua"/>
          <w:sz w:val="24"/>
          <w:szCs w:val="24"/>
        </w:rPr>
        <w:t xml:space="preserve"> Output if Admin can login with PIN </w:t>
      </w:r>
    </w:p>
    <w:p w14:paraId="6BA48B98" w14:textId="77777777" w:rsidR="0066775B" w:rsidRPr="00B1622F" w:rsidRDefault="0066775B" w:rsidP="00B1622F">
      <w:pPr>
        <w:spacing w:after="160" w:line="259" w:lineRule="auto"/>
        <w:ind w:firstLine="720"/>
        <w:jc w:val="both"/>
        <w:rPr>
          <w:rFonts w:ascii="Book Antiqua" w:hAnsi="Book Antiqua"/>
          <w:sz w:val="24"/>
          <w:szCs w:val="24"/>
        </w:rPr>
      </w:pPr>
      <w:r w:rsidRPr="00B1622F">
        <w:rPr>
          <w:rFonts w:ascii="Book Antiqua" w:hAnsi="Book Antiqua"/>
          <w:sz w:val="24"/>
          <w:szCs w:val="24"/>
        </w:rPr>
        <w:t>In the 1</w:t>
      </w:r>
      <w:r w:rsidRPr="00B1622F">
        <w:rPr>
          <w:rFonts w:ascii="Book Antiqua" w:hAnsi="Book Antiqua"/>
          <w:sz w:val="24"/>
          <w:szCs w:val="24"/>
          <w:vertAlign w:val="superscript"/>
        </w:rPr>
        <w:t>st</w:t>
      </w:r>
      <w:r w:rsidRPr="00B1622F">
        <w:rPr>
          <w:rFonts w:ascii="Book Antiqua" w:hAnsi="Book Antiqua"/>
          <w:sz w:val="24"/>
          <w:szCs w:val="24"/>
        </w:rPr>
        <w:t xml:space="preserve"> option Admin check there own details</w:t>
      </w:r>
    </w:p>
    <w:p w14:paraId="228C2455" w14:textId="77777777" w:rsidR="00DF6AC6" w:rsidRPr="00B1622F" w:rsidRDefault="0066775B" w:rsidP="00B1622F">
      <w:pPr>
        <w:spacing w:after="160" w:line="259" w:lineRule="auto"/>
        <w:ind w:firstLine="720"/>
        <w:jc w:val="both"/>
        <w:rPr>
          <w:rFonts w:ascii="Book Antiqua" w:hAnsi="Book Antiqua"/>
          <w:sz w:val="24"/>
          <w:szCs w:val="24"/>
        </w:rPr>
      </w:pPr>
      <w:r w:rsidRPr="00B1622F">
        <w:rPr>
          <w:rFonts w:ascii="Book Antiqua" w:hAnsi="Book Antiqua"/>
          <w:sz w:val="24"/>
          <w:szCs w:val="24"/>
        </w:rPr>
        <w:t>In 2</w:t>
      </w:r>
      <w:r w:rsidRPr="00B1622F">
        <w:rPr>
          <w:rFonts w:ascii="Book Antiqua" w:hAnsi="Book Antiqua"/>
          <w:sz w:val="24"/>
          <w:szCs w:val="24"/>
          <w:vertAlign w:val="superscript"/>
        </w:rPr>
        <w:t>nd</w:t>
      </w:r>
      <w:r w:rsidRPr="00B1622F">
        <w:rPr>
          <w:rFonts w:ascii="Book Antiqua" w:hAnsi="Book Antiqua"/>
          <w:sz w:val="24"/>
          <w:szCs w:val="24"/>
        </w:rPr>
        <w:t xml:space="preserve"> option Admin can change the balance of the users.</w:t>
      </w:r>
    </w:p>
    <w:p w14:paraId="755A89BF" w14:textId="77777777" w:rsidR="0066775B" w:rsidRPr="00B1622F" w:rsidRDefault="0066775B" w:rsidP="00B1622F">
      <w:pPr>
        <w:spacing w:after="160" w:line="259" w:lineRule="auto"/>
        <w:ind w:firstLine="720"/>
        <w:jc w:val="both"/>
        <w:rPr>
          <w:rFonts w:ascii="Book Antiqua" w:hAnsi="Book Antiqua"/>
          <w:sz w:val="24"/>
          <w:szCs w:val="24"/>
        </w:rPr>
      </w:pPr>
      <w:r w:rsidRPr="00B1622F">
        <w:rPr>
          <w:rFonts w:ascii="Book Antiqua" w:hAnsi="Book Antiqua"/>
          <w:sz w:val="24"/>
          <w:szCs w:val="24"/>
        </w:rPr>
        <w:t xml:space="preserve">In </w:t>
      </w:r>
      <w:r w:rsidR="00B1622F" w:rsidRPr="00B1622F">
        <w:rPr>
          <w:rFonts w:ascii="Book Antiqua" w:hAnsi="Book Antiqua"/>
          <w:sz w:val="24"/>
          <w:szCs w:val="24"/>
        </w:rPr>
        <w:t>3</w:t>
      </w:r>
      <w:r w:rsidR="00B1622F" w:rsidRPr="00B1622F">
        <w:rPr>
          <w:rFonts w:ascii="Book Antiqua" w:hAnsi="Book Antiqua"/>
          <w:sz w:val="24"/>
          <w:szCs w:val="24"/>
          <w:vertAlign w:val="superscript"/>
        </w:rPr>
        <w:t>rd</w:t>
      </w:r>
      <w:r w:rsidR="00B1622F" w:rsidRPr="00B1622F">
        <w:rPr>
          <w:rFonts w:ascii="Book Antiqua" w:hAnsi="Book Antiqua"/>
          <w:sz w:val="24"/>
          <w:szCs w:val="24"/>
        </w:rPr>
        <w:t xml:space="preserve"> option they can exit from the code </w:t>
      </w:r>
    </w:p>
    <w:p w14:paraId="2D635F6C" w14:textId="77777777" w:rsidR="00B1622F" w:rsidRPr="00B1622F" w:rsidRDefault="00B1622F" w:rsidP="00B1622F">
      <w:pPr>
        <w:spacing w:after="160" w:line="259" w:lineRule="auto"/>
        <w:jc w:val="both"/>
        <w:rPr>
          <w:rFonts w:ascii="Book Antiqua" w:hAnsi="Book Antiqua"/>
          <w:sz w:val="24"/>
          <w:szCs w:val="24"/>
        </w:rPr>
      </w:pPr>
      <w:r w:rsidRPr="00B1622F">
        <w:rPr>
          <w:rFonts w:ascii="Book Antiqua" w:hAnsi="Book Antiqua"/>
          <w:sz w:val="24"/>
          <w:szCs w:val="24"/>
        </w:rPr>
        <w:t>This is the sample output is given below</w:t>
      </w:r>
    </w:p>
    <w:p w14:paraId="58506F99" w14:textId="77777777" w:rsidR="00B1622F" w:rsidRPr="00B1622F" w:rsidRDefault="00B1622F" w:rsidP="00B1622F">
      <w:pPr>
        <w:spacing w:after="160" w:line="259" w:lineRule="auto"/>
        <w:jc w:val="both"/>
        <w:rPr>
          <w:rFonts w:ascii="Book Antiqua" w:hAnsi="Book Antiqua"/>
          <w:sz w:val="24"/>
          <w:szCs w:val="24"/>
        </w:rPr>
      </w:pPr>
      <w:r w:rsidRPr="00B1622F">
        <w:rPr>
          <w:rFonts w:ascii="Book Antiqua" w:hAnsi="Book Antiqua"/>
          <w:noProof/>
          <w:sz w:val="24"/>
          <w:szCs w:val="24"/>
        </w:rPr>
        <w:drawing>
          <wp:inline distT="0" distB="0" distL="0" distR="0" wp14:anchorId="5C30F2E0" wp14:editId="5CE2609A">
            <wp:extent cx="5943600" cy="417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75125"/>
                    </a:xfrm>
                    <a:prstGeom prst="rect">
                      <a:avLst/>
                    </a:prstGeom>
                  </pic:spPr>
                </pic:pic>
              </a:graphicData>
            </a:graphic>
          </wp:inline>
        </w:drawing>
      </w:r>
    </w:p>
    <w:p w14:paraId="20D637B8" w14:textId="77777777" w:rsidR="00B1622F" w:rsidRDefault="00B1622F" w:rsidP="00BD2813">
      <w:pPr>
        <w:spacing w:after="160" w:line="259" w:lineRule="auto"/>
      </w:pPr>
    </w:p>
    <w:p w14:paraId="55246057" w14:textId="77777777" w:rsidR="00B50953" w:rsidRPr="00E04FCF" w:rsidRDefault="00A8750D" w:rsidP="00BD2813">
      <w:pPr>
        <w:spacing w:after="160" w:line="259" w:lineRule="auto"/>
        <w:rPr>
          <w:rFonts w:ascii="Book Antiqua" w:eastAsia="Book Antiqua" w:hAnsi="Book Antiqua" w:cs="Book Antiqua"/>
          <w:b/>
          <w:sz w:val="28"/>
          <w:szCs w:val="24"/>
        </w:rPr>
      </w:pPr>
      <w:r>
        <w:br w:type="page"/>
      </w:r>
    </w:p>
    <w:p w14:paraId="6F90C2EB" w14:textId="77777777" w:rsidR="00B1622F" w:rsidRPr="00B1622F" w:rsidRDefault="00B1622F" w:rsidP="00B1622F">
      <w:pPr>
        <w:spacing w:after="160" w:line="259" w:lineRule="auto"/>
        <w:rPr>
          <w:rFonts w:ascii="Book Antiqua" w:eastAsia="Book Antiqua" w:hAnsi="Book Antiqua" w:cs="Book Antiqua"/>
          <w:b/>
          <w:sz w:val="28"/>
          <w:szCs w:val="24"/>
        </w:rPr>
      </w:pPr>
      <w:bookmarkStart w:id="13" w:name="_2jxsxqh" w:colFirst="0" w:colLast="0"/>
      <w:bookmarkEnd w:id="13"/>
      <w:r w:rsidRPr="00B1622F">
        <w:rPr>
          <w:rFonts w:ascii="Book Antiqua" w:eastAsia="Book Antiqua" w:hAnsi="Book Antiqua" w:cs="Book Antiqua"/>
          <w:b/>
          <w:sz w:val="28"/>
          <w:szCs w:val="24"/>
        </w:rPr>
        <w:lastRenderedPageBreak/>
        <w:t>Concluding Remarks:</w:t>
      </w:r>
    </w:p>
    <w:p w14:paraId="1F929EFE" w14:textId="77777777" w:rsidR="00B1622F" w:rsidRDefault="00B1622F">
      <w:pPr>
        <w:spacing w:after="160" w:line="259" w:lineRule="auto"/>
        <w:rPr>
          <w:rFonts w:ascii="Book Antiqua" w:hAnsi="Book Antiqua"/>
          <w:sz w:val="24"/>
          <w:szCs w:val="24"/>
        </w:rPr>
      </w:pPr>
    </w:p>
    <w:p w14:paraId="56EA4639" w14:textId="77777777" w:rsidR="00B1622F" w:rsidRDefault="00B1622F">
      <w:pPr>
        <w:spacing w:after="160" w:line="259" w:lineRule="auto"/>
        <w:rPr>
          <w:rFonts w:ascii="Book Antiqua" w:hAnsi="Book Antiqua"/>
          <w:sz w:val="24"/>
          <w:szCs w:val="24"/>
        </w:rPr>
      </w:pPr>
      <w:r w:rsidRPr="00B1622F">
        <w:rPr>
          <w:rFonts w:ascii="Book Antiqua" w:hAnsi="Book Antiqua"/>
          <w:sz w:val="24"/>
          <w:szCs w:val="24"/>
        </w:rPr>
        <w:t>In conclusion, this project provides a practical implementation of a basic ATM management system, demonstrating the power of object-oriented programming (OOP) in solving real-world problems. Using inheritance, encapsulation, and polymorphism, the code efficiently models distinct roles for users and administrators within the ATM system. The system allows users to securely access account functions, such as viewing account details, depositing, and withdrawing funds. Administrators, with elevated privileges, can manage user account balances, enhancing the flexibility of the ATM’s functionality.</w:t>
      </w:r>
    </w:p>
    <w:p w14:paraId="7494CB46" w14:textId="77777777" w:rsidR="00B1622F" w:rsidRPr="00B1622F" w:rsidRDefault="00B1622F" w:rsidP="00B1622F">
      <w:pPr>
        <w:spacing w:after="160" w:line="259" w:lineRule="auto"/>
        <w:rPr>
          <w:rFonts w:ascii="Book Antiqua" w:hAnsi="Book Antiqua"/>
          <w:sz w:val="24"/>
          <w:szCs w:val="24"/>
          <w:lang w:val="en-IN"/>
        </w:rPr>
      </w:pPr>
      <w:r w:rsidRPr="00B1622F">
        <w:rPr>
          <w:rFonts w:ascii="Book Antiqua" w:hAnsi="Book Antiqua"/>
          <w:sz w:val="24"/>
          <w:szCs w:val="24"/>
          <w:lang w:val="en-IN"/>
        </w:rPr>
        <w:t xml:space="preserve">The code provided demonstrates a simple ATM simulation program with functionality for both regular </w:t>
      </w:r>
      <w:r w:rsidRPr="00B1622F">
        <w:rPr>
          <w:rFonts w:ascii="Book Antiqua" w:hAnsi="Book Antiqua"/>
          <w:bCs/>
          <w:sz w:val="24"/>
          <w:szCs w:val="24"/>
          <w:lang w:val="en-IN"/>
        </w:rPr>
        <w:t>users</w:t>
      </w:r>
      <w:r w:rsidRPr="00B1622F">
        <w:rPr>
          <w:rFonts w:ascii="Book Antiqua" w:hAnsi="Book Antiqua"/>
          <w:sz w:val="24"/>
          <w:szCs w:val="24"/>
          <w:lang w:val="en-IN"/>
        </w:rPr>
        <w:t xml:space="preserve"> and </w:t>
      </w:r>
      <w:r w:rsidRPr="00B1622F">
        <w:rPr>
          <w:rFonts w:ascii="Book Antiqua" w:hAnsi="Book Antiqua"/>
          <w:bCs/>
          <w:sz w:val="24"/>
          <w:szCs w:val="24"/>
          <w:lang w:val="en-IN"/>
        </w:rPr>
        <w:t>administrators</w:t>
      </w:r>
      <w:r w:rsidRPr="00B1622F">
        <w:rPr>
          <w:rFonts w:ascii="Book Antiqua" w:hAnsi="Book Antiqua"/>
          <w:sz w:val="24"/>
          <w:szCs w:val="24"/>
          <w:lang w:val="en-IN"/>
        </w:rPr>
        <w:t xml:space="preserve">. Using object-oriented programming principles like </w:t>
      </w:r>
      <w:r w:rsidRPr="00B1622F">
        <w:rPr>
          <w:rFonts w:ascii="Book Antiqua" w:hAnsi="Book Antiqua"/>
          <w:bCs/>
          <w:sz w:val="24"/>
          <w:szCs w:val="24"/>
          <w:lang w:val="en-IN"/>
        </w:rPr>
        <w:t>inheritance, encapsulation, and polymorphism</w:t>
      </w:r>
      <w:r w:rsidRPr="00B1622F">
        <w:rPr>
          <w:rFonts w:ascii="Book Antiqua" w:hAnsi="Book Antiqua"/>
          <w:sz w:val="24"/>
          <w:szCs w:val="24"/>
          <w:lang w:val="en-IN"/>
        </w:rPr>
        <w:t>, it efficiently models an ATM system.</w:t>
      </w:r>
    </w:p>
    <w:p w14:paraId="0B474314" w14:textId="77777777" w:rsidR="00B1622F" w:rsidRPr="00B1622F" w:rsidRDefault="00B1622F" w:rsidP="00B1622F">
      <w:pPr>
        <w:spacing w:after="160" w:line="259" w:lineRule="auto"/>
        <w:rPr>
          <w:rFonts w:ascii="Book Antiqua" w:hAnsi="Book Antiqua"/>
          <w:sz w:val="24"/>
          <w:szCs w:val="24"/>
          <w:lang w:val="en-IN"/>
        </w:rPr>
      </w:pPr>
      <w:r w:rsidRPr="00B1622F">
        <w:rPr>
          <w:rFonts w:ascii="Book Antiqua" w:hAnsi="Book Antiqua"/>
          <w:sz w:val="24"/>
          <w:szCs w:val="24"/>
          <w:lang w:val="en-IN"/>
        </w:rPr>
        <w:t>Key features include:</w:t>
      </w:r>
    </w:p>
    <w:p w14:paraId="47E5197A" w14:textId="77777777" w:rsidR="00B1622F" w:rsidRPr="00B1622F" w:rsidRDefault="00B1622F" w:rsidP="00B1622F">
      <w:pPr>
        <w:numPr>
          <w:ilvl w:val="0"/>
          <w:numId w:val="22"/>
        </w:numPr>
        <w:spacing w:after="160" w:line="259" w:lineRule="auto"/>
        <w:rPr>
          <w:rFonts w:ascii="Book Antiqua" w:hAnsi="Book Antiqua"/>
          <w:sz w:val="24"/>
          <w:szCs w:val="24"/>
          <w:lang w:val="en-IN"/>
        </w:rPr>
      </w:pPr>
      <w:r w:rsidRPr="00B1622F">
        <w:rPr>
          <w:rFonts w:ascii="Book Antiqua" w:hAnsi="Book Antiqua"/>
          <w:b/>
          <w:bCs/>
          <w:sz w:val="24"/>
          <w:szCs w:val="24"/>
          <w:lang w:val="en-IN"/>
        </w:rPr>
        <w:t>User Account Access:</w:t>
      </w:r>
      <w:r w:rsidRPr="00B1622F">
        <w:rPr>
          <w:rFonts w:ascii="Book Antiqua" w:hAnsi="Book Antiqua"/>
          <w:sz w:val="24"/>
          <w:szCs w:val="24"/>
          <w:lang w:val="en-IN"/>
        </w:rPr>
        <w:t xml:space="preserve"> Users can securely access their accounts, view details, withdraw, and deposit money after PIN verification.</w:t>
      </w:r>
    </w:p>
    <w:p w14:paraId="3B0F348A" w14:textId="77777777" w:rsidR="00B1622F" w:rsidRPr="00B1622F" w:rsidRDefault="00B1622F" w:rsidP="00B1622F">
      <w:pPr>
        <w:numPr>
          <w:ilvl w:val="0"/>
          <w:numId w:val="22"/>
        </w:numPr>
        <w:spacing w:after="160" w:line="259" w:lineRule="auto"/>
        <w:rPr>
          <w:rFonts w:ascii="Book Antiqua" w:hAnsi="Book Antiqua"/>
          <w:sz w:val="24"/>
          <w:szCs w:val="24"/>
          <w:lang w:val="en-IN"/>
        </w:rPr>
      </w:pPr>
      <w:r w:rsidRPr="00B1622F">
        <w:rPr>
          <w:rFonts w:ascii="Book Antiqua" w:hAnsi="Book Antiqua"/>
          <w:b/>
          <w:bCs/>
          <w:sz w:val="24"/>
          <w:szCs w:val="24"/>
          <w:lang w:val="en-IN"/>
        </w:rPr>
        <w:t>Admin Privileges:</w:t>
      </w:r>
      <w:r w:rsidRPr="00B1622F">
        <w:rPr>
          <w:rFonts w:ascii="Book Antiqua" w:hAnsi="Book Antiqua"/>
          <w:sz w:val="24"/>
          <w:szCs w:val="24"/>
          <w:lang w:val="en-IN"/>
        </w:rPr>
        <w:t xml:space="preserve"> The administrator can view admin details, reset user account balances, and manage user data with elevated privileges.</w:t>
      </w:r>
    </w:p>
    <w:p w14:paraId="515F5618" w14:textId="77777777" w:rsidR="00B1622F" w:rsidRPr="00B1622F" w:rsidRDefault="00B1622F" w:rsidP="00B1622F">
      <w:pPr>
        <w:numPr>
          <w:ilvl w:val="0"/>
          <w:numId w:val="22"/>
        </w:numPr>
        <w:spacing w:after="160" w:line="259" w:lineRule="auto"/>
        <w:rPr>
          <w:rFonts w:ascii="Book Antiqua" w:hAnsi="Book Antiqua"/>
          <w:sz w:val="24"/>
          <w:szCs w:val="24"/>
          <w:lang w:val="en-IN"/>
        </w:rPr>
      </w:pPr>
      <w:r w:rsidRPr="00B1622F">
        <w:rPr>
          <w:rFonts w:ascii="Book Antiqua" w:hAnsi="Book Antiqua"/>
          <w:b/>
          <w:bCs/>
          <w:sz w:val="24"/>
          <w:szCs w:val="24"/>
          <w:lang w:val="en-IN"/>
        </w:rPr>
        <w:t>PIN Security:</w:t>
      </w:r>
      <w:r w:rsidRPr="00B1622F">
        <w:rPr>
          <w:rFonts w:ascii="Book Antiqua" w:hAnsi="Book Antiqua"/>
          <w:sz w:val="24"/>
          <w:szCs w:val="24"/>
          <w:lang w:val="en-IN"/>
        </w:rPr>
        <w:t xml:space="preserve"> The use of simple XOR encryption for PIN storage and verification provides basic security for sensitive information.</w:t>
      </w:r>
    </w:p>
    <w:p w14:paraId="5176A6E4" w14:textId="77777777" w:rsidR="00B1622F" w:rsidRPr="00B1622F" w:rsidRDefault="00B1622F" w:rsidP="00B1622F">
      <w:pPr>
        <w:numPr>
          <w:ilvl w:val="0"/>
          <w:numId w:val="22"/>
        </w:numPr>
        <w:spacing w:after="160" w:line="259" w:lineRule="auto"/>
        <w:rPr>
          <w:rFonts w:ascii="Book Antiqua" w:hAnsi="Book Antiqua"/>
          <w:sz w:val="24"/>
          <w:szCs w:val="24"/>
          <w:lang w:val="en-IN"/>
        </w:rPr>
      </w:pPr>
      <w:r w:rsidRPr="00B1622F">
        <w:rPr>
          <w:rFonts w:ascii="Book Antiqua" w:hAnsi="Book Antiqua"/>
          <w:b/>
          <w:bCs/>
          <w:sz w:val="24"/>
          <w:szCs w:val="24"/>
          <w:lang w:val="en-IN"/>
        </w:rPr>
        <w:t>Encapsulation of Data:</w:t>
      </w:r>
      <w:r w:rsidRPr="00B1622F">
        <w:rPr>
          <w:rFonts w:ascii="Book Antiqua" w:hAnsi="Book Antiqua"/>
          <w:sz w:val="24"/>
          <w:szCs w:val="24"/>
          <w:lang w:val="en-IN"/>
        </w:rPr>
        <w:t xml:space="preserve"> Data like account balance and PIN are kept private and accessed only through controlled methods.</w:t>
      </w:r>
    </w:p>
    <w:p w14:paraId="4FED604E" w14:textId="77777777" w:rsidR="00B50953" w:rsidRPr="00B1622F" w:rsidRDefault="00A8750D">
      <w:pPr>
        <w:spacing w:after="160" w:line="259" w:lineRule="auto"/>
        <w:rPr>
          <w:rFonts w:ascii="Book Antiqua" w:eastAsia="Book Antiqua" w:hAnsi="Book Antiqua" w:cs="Book Antiqua"/>
          <w:sz w:val="24"/>
          <w:szCs w:val="24"/>
        </w:rPr>
      </w:pPr>
      <w:r w:rsidRPr="00B1622F">
        <w:rPr>
          <w:rFonts w:ascii="Book Antiqua" w:hAnsi="Book Antiqua"/>
          <w:sz w:val="24"/>
          <w:szCs w:val="24"/>
        </w:rPr>
        <w:br w:type="page"/>
      </w:r>
    </w:p>
    <w:p w14:paraId="60946441" w14:textId="77777777" w:rsidR="00B50953" w:rsidRPr="00B1622F" w:rsidRDefault="00B1622F">
      <w:pPr>
        <w:spacing w:after="160" w:line="259" w:lineRule="auto"/>
        <w:rPr>
          <w:rFonts w:ascii="Book Antiqua" w:eastAsia="Book Antiqua" w:hAnsi="Book Antiqua" w:cs="Book Antiqua"/>
          <w:b/>
          <w:sz w:val="28"/>
          <w:szCs w:val="24"/>
        </w:rPr>
      </w:pPr>
      <w:bookmarkStart w:id="14" w:name="_z337ya" w:colFirst="0" w:colLast="0"/>
      <w:bookmarkEnd w:id="14"/>
      <w:r w:rsidRPr="00B1622F">
        <w:rPr>
          <w:rFonts w:ascii="Book Antiqua" w:eastAsia="Book Antiqua" w:hAnsi="Book Antiqua" w:cs="Book Antiqua"/>
          <w:b/>
          <w:sz w:val="28"/>
          <w:szCs w:val="24"/>
        </w:rPr>
        <w:lastRenderedPageBreak/>
        <w:t>References:</w:t>
      </w:r>
    </w:p>
    <w:p w14:paraId="37D6FC3D" w14:textId="77777777" w:rsidR="00B50953" w:rsidRDefault="00B50953" w:rsidP="00B1622F">
      <w:pPr>
        <w:spacing w:after="160" w:line="259" w:lineRule="auto"/>
        <w:jc w:val="both"/>
        <w:rPr>
          <w:rFonts w:ascii="Book Antiqua" w:eastAsia="Book Antiqua" w:hAnsi="Book Antiqua" w:cs="Book Antiqua"/>
          <w:sz w:val="24"/>
          <w:szCs w:val="24"/>
        </w:rPr>
      </w:pPr>
      <w:bookmarkStart w:id="15" w:name="_3j2qqm3" w:colFirst="0" w:colLast="0"/>
      <w:bookmarkStart w:id="16" w:name="_1y810tw" w:colFirst="0" w:colLast="0"/>
      <w:bookmarkEnd w:id="15"/>
      <w:bookmarkEnd w:id="16"/>
    </w:p>
    <w:p w14:paraId="4D9775D8" w14:textId="77777777" w:rsidR="00B1622F" w:rsidRDefault="00A719EB" w:rsidP="00B1622F">
      <w:pPr>
        <w:spacing w:after="160" w:line="259" w:lineRule="auto"/>
        <w:jc w:val="both"/>
        <w:rPr>
          <w:rFonts w:ascii="Book Antiqua" w:eastAsia="Book Antiqua" w:hAnsi="Book Antiqua" w:cs="Book Antiqua"/>
          <w:b/>
          <w:sz w:val="24"/>
          <w:szCs w:val="24"/>
        </w:rPr>
      </w:pPr>
      <w:r>
        <w:rPr>
          <w:rFonts w:ascii="Book Antiqua" w:eastAsia="Book Antiqua" w:hAnsi="Book Antiqua" w:cs="Book Antiqua"/>
          <w:sz w:val="24"/>
          <w:szCs w:val="24"/>
        </w:rPr>
        <w:t>1. E Balagurusamy, 8</w:t>
      </w:r>
      <w:r w:rsidRPr="00A719EB">
        <w:rPr>
          <w:rFonts w:ascii="Book Antiqua" w:eastAsia="Book Antiqua" w:hAnsi="Book Antiqua" w:cs="Book Antiqua"/>
          <w:sz w:val="24"/>
          <w:szCs w:val="24"/>
          <w:vertAlign w:val="superscript"/>
        </w:rPr>
        <w:t>th</w:t>
      </w:r>
      <w:r>
        <w:rPr>
          <w:rFonts w:ascii="Book Antiqua" w:eastAsia="Book Antiqua" w:hAnsi="Book Antiqua" w:cs="Book Antiqua"/>
          <w:sz w:val="24"/>
          <w:szCs w:val="24"/>
        </w:rPr>
        <w:t xml:space="preserve"> Edition, year 2022 of </w:t>
      </w:r>
      <w:r w:rsidRPr="00A719EB">
        <w:rPr>
          <w:rFonts w:ascii="Book Antiqua" w:eastAsia="Book Antiqua" w:hAnsi="Book Antiqua" w:cs="Book Antiqua"/>
          <w:b/>
          <w:sz w:val="24"/>
          <w:szCs w:val="24"/>
        </w:rPr>
        <w:t>Object Oriented Programming with C++</w:t>
      </w:r>
      <w:r>
        <w:rPr>
          <w:rFonts w:ascii="Book Antiqua" w:eastAsia="Book Antiqua" w:hAnsi="Book Antiqua" w:cs="Book Antiqua"/>
          <w:b/>
          <w:sz w:val="24"/>
          <w:szCs w:val="24"/>
        </w:rPr>
        <w:t xml:space="preserve"> .</w:t>
      </w:r>
    </w:p>
    <w:p w14:paraId="4690B676" w14:textId="77777777" w:rsidR="00A719EB" w:rsidRPr="00B1622F" w:rsidRDefault="00A719EB" w:rsidP="00B1622F">
      <w:pPr>
        <w:spacing w:after="160" w:line="259" w:lineRule="auto"/>
        <w:jc w:val="both"/>
        <w:rPr>
          <w:rFonts w:ascii="Book Antiqua" w:eastAsia="Book Antiqua" w:hAnsi="Book Antiqua" w:cs="Book Antiqua"/>
          <w:sz w:val="24"/>
          <w:szCs w:val="24"/>
        </w:rPr>
      </w:pPr>
      <w:r>
        <w:rPr>
          <w:rFonts w:ascii="Book Antiqua" w:eastAsia="Book Antiqua" w:hAnsi="Book Antiqua" w:cs="Book Antiqua"/>
          <w:sz w:val="24"/>
          <w:szCs w:val="24"/>
        </w:rPr>
        <w:t>2. Paul Deitel, 9</w:t>
      </w:r>
      <w:r w:rsidRPr="00A719EB">
        <w:rPr>
          <w:rFonts w:ascii="Book Antiqua" w:eastAsia="Book Antiqua" w:hAnsi="Book Antiqua" w:cs="Book Antiqua"/>
          <w:sz w:val="24"/>
          <w:szCs w:val="24"/>
          <w:vertAlign w:val="superscript"/>
        </w:rPr>
        <w:t>th</w:t>
      </w:r>
      <w:r>
        <w:rPr>
          <w:rFonts w:ascii="Book Antiqua" w:eastAsia="Book Antiqua" w:hAnsi="Book Antiqua" w:cs="Book Antiqua"/>
          <w:sz w:val="24"/>
          <w:szCs w:val="24"/>
        </w:rPr>
        <w:t xml:space="preserve"> Edition,</w:t>
      </w:r>
      <w:r w:rsidRPr="00A719EB">
        <w:rPr>
          <w:rFonts w:ascii="Book Antiqua" w:eastAsia="Book Antiqua" w:hAnsi="Book Antiqua" w:cs="Book Antiqua"/>
          <w:b/>
          <w:sz w:val="24"/>
          <w:szCs w:val="24"/>
        </w:rPr>
        <w:t xml:space="preserve"> C++ How to Program</w:t>
      </w:r>
      <w:r>
        <w:rPr>
          <w:rFonts w:ascii="Book Antiqua" w:eastAsia="Book Antiqua" w:hAnsi="Book Antiqua" w:cs="Book Antiqua"/>
          <w:b/>
          <w:sz w:val="24"/>
          <w:szCs w:val="24"/>
        </w:rPr>
        <w:t>.</w:t>
      </w:r>
    </w:p>
    <w:p w14:paraId="38B4A249" w14:textId="77777777" w:rsidR="00B50953" w:rsidRDefault="00B50953">
      <w:pPr>
        <w:rPr>
          <w:sz w:val="24"/>
          <w:szCs w:val="24"/>
        </w:rPr>
      </w:pPr>
    </w:p>
    <w:sectPr w:rsidR="00B50953" w:rsidSect="00AD6CAB">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A9646" w14:textId="77777777" w:rsidR="00C01996" w:rsidRDefault="00C01996" w:rsidP="00F27629">
      <w:pPr>
        <w:spacing w:line="240" w:lineRule="auto"/>
      </w:pPr>
      <w:r>
        <w:separator/>
      </w:r>
    </w:p>
  </w:endnote>
  <w:endnote w:type="continuationSeparator" w:id="0">
    <w:p w14:paraId="78839415" w14:textId="77777777" w:rsidR="00C01996" w:rsidRDefault="00C01996" w:rsidP="00F27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7644A" w14:textId="77777777" w:rsidR="00C01996" w:rsidRDefault="00C01996" w:rsidP="00F27629">
      <w:pPr>
        <w:spacing w:line="240" w:lineRule="auto"/>
      </w:pPr>
      <w:r>
        <w:separator/>
      </w:r>
    </w:p>
  </w:footnote>
  <w:footnote w:type="continuationSeparator" w:id="0">
    <w:p w14:paraId="3E9AEADA" w14:textId="77777777" w:rsidR="00C01996" w:rsidRDefault="00C01996" w:rsidP="00F276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7026"/>
    <w:multiLevelType w:val="hybridMultilevel"/>
    <w:tmpl w:val="5CB891E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2B626F"/>
    <w:multiLevelType w:val="multilevel"/>
    <w:tmpl w:val="FAC6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043FFF"/>
    <w:multiLevelType w:val="multilevel"/>
    <w:tmpl w:val="CFE0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72FDF"/>
    <w:multiLevelType w:val="multilevel"/>
    <w:tmpl w:val="84A0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B2576"/>
    <w:multiLevelType w:val="multilevel"/>
    <w:tmpl w:val="C15ED4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2C847DC"/>
    <w:multiLevelType w:val="hybridMultilevel"/>
    <w:tmpl w:val="01BE4B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2327EB"/>
    <w:multiLevelType w:val="multilevel"/>
    <w:tmpl w:val="28688B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8754948"/>
    <w:multiLevelType w:val="multilevel"/>
    <w:tmpl w:val="34AE7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15:restartNumberingAfterBreak="0">
    <w:nsid w:val="2A9E37B9"/>
    <w:multiLevelType w:val="hybridMultilevel"/>
    <w:tmpl w:val="ED4C29F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CEB6874"/>
    <w:multiLevelType w:val="multilevel"/>
    <w:tmpl w:val="0B7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4543"/>
    <w:multiLevelType w:val="multilevel"/>
    <w:tmpl w:val="AAB67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325BD"/>
    <w:multiLevelType w:val="multilevel"/>
    <w:tmpl w:val="18642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4D4AFA"/>
    <w:multiLevelType w:val="hybridMultilevel"/>
    <w:tmpl w:val="A21CBD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1D11525"/>
    <w:multiLevelType w:val="multilevel"/>
    <w:tmpl w:val="D1681F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8861AE9"/>
    <w:multiLevelType w:val="hybridMultilevel"/>
    <w:tmpl w:val="2648EA1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E57437F"/>
    <w:multiLevelType w:val="hybridMultilevel"/>
    <w:tmpl w:val="646CF3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24A5DB6"/>
    <w:multiLevelType w:val="multilevel"/>
    <w:tmpl w:val="BD2A9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B278B7"/>
    <w:multiLevelType w:val="multilevel"/>
    <w:tmpl w:val="B4E68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9F1AA5"/>
    <w:multiLevelType w:val="multilevel"/>
    <w:tmpl w:val="D0BC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645ADB"/>
    <w:multiLevelType w:val="hybridMultilevel"/>
    <w:tmpl w:val="E9CAAF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1B5CDA"/>
    <w:multiLevelType w:val="hybridMultilevel"/>
    <w:tmpl w:val="E86616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9DE0909"/>
    <w:multiLevelType w:val="hybridMultilevel"/>
    <w:tmpl w:val="E2987E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10141385">
    <w:abstractNumId w:val="18"/>
  </w:num>
  <w:num w:numId="2" w16cid:durableId="1007825160">
    <w:abstractNumId w:val="17"/>
  </w:num>
  <w:num w:numId="3" w16cid:durableId="473105990">
    <w:abstractNumId w:val="11"/>
  </w:num>
  <w:num w:numId="4" w16cid:durableId="689532486">
    <w:abstractNumId w:val="1"/>
  </w:num>
  <w:num w:numId="5" w16cid:durableId="651451556">
    <w:abstractNumId w:val="16"/>
  </w:num>
  <w:num w:numId="6" w16cid:durableId="2000690628">
    <w:abstractNumId w:val="4"/>
  </w:num>
  <w:num w:numId="7" w16cid:durableId="2022394276">
    <w:abstractNumId w:val="2"/>
  </w:num>
  <w:num w:numId="8" w16cid:durableId="343168561">
    <w:abstractNumId w:val="7"/>
  </w:num>
  <w:num w:numId="9" w16cid:durableId="1792703959">
    <w:abstractNumId w:val="13"/>
  </w:num>
  <w:num w:numId="10" w16cid:durableId="2134053097">
    <w:abstractNumId w:val="6"/>
  </w:num>
  <w:num w:numId="11" w16cid:durableId="878276496">
    <w:abstractNumId w:val="3"/>
  </w:num>
  <w:num w:numId="12" w16cid:durableId="650794703">
    <w:abstractNumId w:val="10"/>
  </w:num>
  <w:num w:numId="13" w16cid:durableId="2122338866">
    <w:abstractNumId w:val="12"/>
  </w:num>
  <w:num w:numId="14" w16cid:durableId="1498961279">
    <w:abstractNumId w:val="5"/>
  </w:num>
  <w:num w:numId="15" w16cid:durableId="934359710">
    <w:abstractNumId w:val="14"/>
  </w:num>
  <w:num w:numId="16" w16cid:durableId="1026829443">
    <w:abstractNumId w:val="19"/>
  </w:num>
  <w:num w:numId="17" w16cid:durableId="617834587">
    <w:abstractNumId w:val="0"/>
  </w:num>
  <w:num w:numId="18" w16cid:durableId="209151119">
    <w:abstractNumId w:val="8"/>
  </w:num>
  <w:num w:numId="19" w16cid:durableId="331109127">
    <w:abstractNumId w:val="20"/>
  </w:num>
  <w:num w:numId="20" w16cid:durableId="1069765944">
    <w:abstractNumId w:val="15"/>
  </w:num>
  <w:num w:numId="21" w16cid:durableId="976371162">
    <w:abstractNumId w:val="21"/>
  </w:num>
  <w:num w:numId="22" w16cid:durableId="7938674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53"/>
    <w:rsid w:val="000033FA"/>
    <w:rsid w:val="00076CAE"/>
    <w:rsid w:val="000C3DC5"/>
    <w:rsid w:val="00106781"/>
    <w:rsid w:val="002028F4"/>
    <w:rsid w:val="00394216"/>
    <w:rsid w:val="004A356C"/>
    <w:rsid w:val="004A4510"/>
    <w:rsid w:val="005D7D85"/>
    <w:rsid w:val="0066775B"/>
    <w:rsid w:val="00675517"/>
    <w:rsid w:val="006E0565"/>
    <w:rsid w:val="007B5F1B"/>
    <w:rsid w:val="0081430D"/>
    <w:rsid w:val="008F7E14"/>
    <w:rsid w:val="009E6449"/>
    <w:rsid w:val="00A719EB"/>
    <w:rsid w:val="00A8750D"/>
    <w:rsid w:val="00AD6CAB"/>
    <w:rsid w:val="00B1622F"/>
    <w:rsid w:val="00B50953"/>
    <w:rsid w:val="00BC570E"/>
    <w:rsid w:val="00BD2813"/>
    <w:rsid w:val="00C01996"/>
    <w:rsid w:val="00C96785"/>
    <w:rsid w:val="00CA298B"/>
    <w:rsid w:val="00DF17F1"/>
    <w:rsid w:val="00DF6AC6"/>
    <w:rsid w:val="00E04FCF"/>
    <w:rsid w:val="00F0624C"/>
    <w:rsid w:val="00F27629"/>
    <w:rsid w:val="00F34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07C92"/>
  <w15:docId w15:val="{3F764455-3E4A-40C8-AD50-6CA135FE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D6CAB"/>
    <w:pPr>
      <w:ind w:left="720"/>
      <w:contextualSpacing/>
    </w:pPr>
  </w:style>
  <w:style w:type="paragraph" w:styleId="TOC2">
    <w:name w:val="toc 2"/>
    <w:basedOn w:val="Normal"/>
    <w:next w:val="Normal"/>
    <w:autoRedefine/>
    <w:uiPriority w:val="39"/>
    <w:unhideWhenUsed/>
    <w:rsid w:val="00BC570E"/>
    <w:pPr>
      <w:spacing w:after="100"/>
      <w:ind w:left="220"/>
    </w:pPr>
  </w:style>
  <w:style w:type="paragraph" w:styleId="TOC1">
    <w:name w:val="toc 1"/>
    <w:basedOn w:val="Normal"/>
    <w:next w:val="Normal"/>
    <w:autoRedefine/>
    <w:uiPriority w:val="39"/>
    <w:unhideWhenUsed/>
    <w:rsid w:val="00BC570E"/>
    <w:pPr>
      <w:spacing w:after="100"/>
    </w:pPr>
  </w:style>
  <w:style w:type="character" w:styleId="Hyperlink">
    <w:name w:val="Hyperlink"/>
    <w:basedOn w:val="DefaultParagraphFont"/>
    <w:uiPriority w:val="99"/>
    <w:unhideWhenUsed/>
    <w:rsid w:val="00BC570E"/>
    <w:rPr>
      <w:color w:val="0000FF" w:themeColor="hyperlink"/>
      <w:u w:val="single"/>
    </w:rPr>
  </w:style>
  <w:style w:type="character" w:customStyle="1" w:styleId="Heading1Char">
    <w:name w:val="Heading 1 Char"/>
    <w:basedOn w:val="DefaultParagraphFont"/>
    <w:link w:val="Heading1"/>
    <w:rsid w:val="00B1622F"/>
    <w:rPr>
      <w:sz w:val="40"/>
      <w:szCs w:val="40"/>
    </w:rPr>
  </w:style>
  <w:style w:type="paragraph" w:styleId="Header">
    <w:name w:val="header"/>
    <w:basedOn w:val="Normal"/>
    <w:link w:val="HeaderChar"/>
    <w:uiPriority w:val="99"/>
    <w:unhideWhenUsed/>
    <w:rsid w:val="00F27629"/>
    <w:pPr>
      <w:tabs>
        <w:tab w:val="center" w:pos="4513"/>
        <w:tab w:val="right" w:pos="9026"/>
      </w:tabs>
      <w:spacing w:line="240" w:lineRule="auto"/>
    </w:pPr>
  </w:style>
  <w:style w:type="character" w:customStyle="1" w:styleId="HeaderChar">
    <w:name w:val="Header Char"/>
    <w:basedOn w:val="DefaultParagraphFont"/>
    <w:link w:val="Header"/>
    <w:uiPriority w:val="99"/>
    <w:rsid w:val="00F27629"/>
  </w:style>
  <w:style w:type="paragraph" w:styleId="Footer">
    <w:name w:val="footer"/>
    <w:basedOn w:val="Normal"/>
    <w:link w:val="FooterChar"/>
    <w:uiPriority w:val="99"/>
    <w:unhideWhenUsed/>
    <w:rsid w:val="00F27629"/>
    <w:pPr>
      <w:tabs>
        <w:tab w:val="center" w:pos="4513"/>
        <w:tab w:val="right" w:pos="9026"/>
      </w:tabs>
      <w:spacing w:line="240" w:lineRule="auto"/>
    </w:pPr>
  </w:style>
  <w:style w:type="character" w:customStyle="1" w:styleId="FooterChar">
    <w:name w:val="Footer Char"/>
    <w:basedOn w:val="DefaultParagraphFont"/>
    <w:link w:val="Footer"/>
    <w:uiPriority w:val="99"/>
    <w:rsid w:val="00F27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68015">
      <w:bodyDiv w:val="1"/>
      <w:marLeft w:val="0"/>
      <w:marRight w:val="0"/>
      <w:marTop w:val="0"/>
      <w:marBottom w:val="0"/>
      <w:divBdr>
        <w:top w:val="none" w:sz="0" w:space="0" w:color="auto"/>
        <w:left w:val="none" w:sz="0" w:space="0" w:color="auto"/>
        <w:bottom w:val="none" w:sz="0" w:space="0" w:color="auto"/>
        <w:right w:val="none" w:sz="0" w:space="0" w:color="auto"/>
      </w:divBdr>
    </w:div>
    <w:div w:id="618344367">
      <w:bodyDiv w:val="1"/>
      <w:marLeft w:val="0"/>
      <w:marRight w:val="0"/>
      <w:marTop w:val="0"/>
      <w:marBottom w:val="0"/>
      <w:divBdr>
        <w:top w:val="none" w:sz="0" w:space="0" w:color="auto"/>
        <w:left w:val="none" w:sz="0" w:space="0" w:color="auto"/>
        <w:bottom w:val="none" w:sz="0" w:space="0" w:color="auto"/>
        <w:right w:val="none" w:sz="0" w:space="0" w:color="auto"/>
      </w:divBdr>
      <w:divsChild>
        <w:div w:id="694382900">
          <w:marLeft w:val="0"/>
          <w:marRight w:val="0"/>
          <w:marTop w:val="0"/>
          <w:marBottom w:val="0"/>
          <w:divBdr>
            <w:top w:val="none" w:sz="0" w:space="0" w:color="auto"/>
            <w:left w:val="none" w:sz="0" w:space="0" w:color="auto"/>
            <w:bottom w:val="none" w:sz="0" w:space="0" w:color="auto"/>
            <w:right w:val="none" w:sz="0" w:space="0" w:color="auto"/>
          </w:divBdr>
        </w:div>
        <w:div w:id="1898397481">
          <w:marLeft w:val="0"/>
          <w:marRight w:val="0"/>
          <w:marTop w:val="0"/>
          <w:marBottom w:val="0"/>
          <w:divBdr>
            <w:top w:val="none" w:sz="0" w:space="0" w:color="auto"/>
            <w:left w:val="none" w:sz="0" w:space="0" w:color="auto"/>
            <w:bottom w:val="none" w:sz="0" w:space="0" w:color="auto"/>
            <w:right w:val="none" w:sz="0" w:space="0" w:color="auto"/>
          </w:divBdr>
        </w:div>
        <w:div w:id="771123851">
          <w:marLeft w:val="0"/>
          <w:marRight w:val="0"/>
          <w:marTop w:val="0"/>
          <w:marBottom w:val="0"/>
          <w:divBdr>
            <w:top w:val="none" w:sz="0" w:space="0" w:color="auto"/>
            <w:left w:val="none" w:sz="0" w:space="0" w:color="auto"/>
            <w:bottom w:val="none" w:sz="0" w:space="0" w:color="auto"/>
            <w:right w:val="none" w:sz="0" w:space="0" w:color="auto"/>
          </w:divBdr>
        </w:div>
        <w:div w:id="2017996887">
          <w:marLeft w:val="0"/>
          <w:marRight w:val="0"/>
          <w:marTop w:val="0"/>
          <w:marBottom w:val="0"/>
          <w:divBdr>
            <w:top w:val="none" w:sz="0" w:space="0" w:color="auto"/>
            <w:left w:val="none" w:sz="0" w:space="0" w:color="auto"/>
            <w:bottom w:val="none" w:sz="0" w:space="0" w:color="auto"/>
            <w:right w:val="none" w:sz="0" w:space="0" w:color="auto"/>
          </w:divBdr>
        </w:div>
        <w:div w:id="2137720519">
          <w:marLeft w:val="0"/>
          <w:marRight w:val="0"/>
          <w:marTop w:val="0"/>
          <w:marBottom w:val="0"/>
          <w:divBdr>
            <w:top w:val="none" w:sz="0" w:space="0" w:color="auto"/>
            <w:left w:val="none" w:sz="0" w:space="0" w:color="auto"/>
            <w:bottom w:val="none" w:sz="0" w:space="0" w:color="auto"/>
            <w:right w:val="none" w:sz="0" w:space="0" w:color="auto"/>
          </w:divBdr>
        </w:div>
      </w:divsChild>
    </w:div>
    <w:div w:id="629628505">
      <w:bodyDiv w:val="1"/>
      <w:marLeft w:val="0"/>
      <w:marRight w:val="0"/>
      <w:marTop w:val="0"/>
      <w:marBottom w:val="0"/>
      <w:divBdr>
        <w:top w:val="none" w:sz="0" w:space="0" w:color="auto"/>
        <w:left w:val="none" w:sz="0" w:space="0" w:color="auto"/>
        <w:bottom w:val="none" w:sz="0" w:space="0" w:color="auto"/>
        <w:right w:val="none" w:sz="0" w:space="0" w:color="auto"/>
      </w:divBdr>
    </w:div>
    <w:div w:id="674190748">
      <w:bodyDiv w:val="1"/>
      <w:marLeft w:val="0"/>
      <w:marRight w:val="0"/>
      <w:marTop w:val="0"/>
      <w:marBottom w:val="0"/>
      <w:divBdr>
        <w:top w:val="none" w:sz="0" w:space="0" w:color="auto"/>
        <w:left w:val="none" w:sz="0" w:space="0" w:color="auto"/>
        <w:bottom w:val="none" w:sz="0" w:space="0" w:color="auto"/>
        <w:right w:val="none" w:sz="0" w:space="0" w:color="auto"/>
      </w:divBdr>
      <w:divsChild>
        <w:div w:id="1416710130">
          <w:marLeft w:val="0"/>
          <w:marRight w:val="0"/>
          <w:marTop w:val="0"/>
          <w:marBottom w:val="0"/>
          <w:divBdr>
            <w:top w:val="none" w:sz="0" w:space="0" w:color="auto"/>
            <w:left w:val="none" w:sz="0" w:space="0" w:color="auto"/>
            <w:bottom w:val="none" w:sz="0" w:space="0" w:color="auto"/>
            <w:right w:val="none" w:sz="0" w:space="0" w:color="auto"/>
          </w:divBdr>
          <w:divsChild>
            <w:div w:id="1992712888">
              <w:marLeft w:val="0"/>
              <w:marRight w:val="0"/>
              <w:marTop w:val="0"/>
              <w:marBottom w:val="0"/>
              <w:divBdr>
                <w:top w:val="none" w:sz="0" w:space="0" w:color="auto"/>
                <w:left w:val="none" w:sz="0" w:space="0" w:color="auto"/>
                <w:bottom w:val="none" w:sz="0" w:space="0" w:color="auto"/>
                <w:right w:val="none" w:sz="0" w:space="0" w:color="auto"/>
              </w:divBdr>
            </w:div>
            <w:div w:id="1140998023">
              <w:marLeft w:val="0"/>
              <w:marRight w:val="0"/>
              <w:marTop w:val="0"/>
              <w:marBottom w:val="0"/>
              <w:divBdr>
                <w:top w:val="none" w:sz="0" w:space="0" w:color="auto"/>
                <w:left w:val="none" w:sz="0" w:space="0" w:color="auto"/>
                <w:bottom w:val="none" w:sz="0" w:space="0" w:color="auto"/>
                <w:right w:val="none" w:sz="0" w:space="0" w:color="auto"/>
              </w:divBdr>
            </w:div>
            <w:div w:id="1195775230">
              <w:marLeft w:val="0"/>
              <w:marRight w:val="0"/>
              <w:marTop w:val="0"/>
              <w:marBottom w:val="0"/>
              <w:divBdr>
                <w:top w:val="none" w:sz="0" w:space="0" w:color="auto"/>
                <w:left w:val="none" w:sz="0" w:space="0" w:color="auto"/>
                <w:bottom w:val="none" w:sz="0" w:space="0" w:color="auto"/>
                <w:right w:val="none" w:sz="0" w:space="0" w:color="auto"/>
              </w:divBdr>
            </w:div>
            <w:div w:id="1721129184">
              <w:marLeft w:val="0"/>
              <w:marRight w:val="0"/>
              <w:marTop w:val="0"/>
              <w:marBottom w:val="0"/>
              <w:divBdr>
                <w:top w:val="none" w:sz="0" w:space="0" w:color="auto"/>
                <w:left w:val="none" w:sz="0" w:space="0" w:color="auto"/>
                <w:bottom w:val="none" w:sz="0" w:space="0" w:color="auto"/>
                <w:right w:val="none" w:sz="0" w:space="0" w:color="auto"/>
              </w:divBdr>
            </w:div>
            <w:div w:id="459811625">
              <w:marLeft w:val="0"/>
              <w:marRight w:val="0"/>
              <w:marTop w:val="0"/>
              <w:marBottom w:val="0"/>
              <w:divBdr>
                <w:top w:val="none" w:sz="0" w:space="0" w:color="auto"/>
                <w:left w:val="none" w:sz="0" w:space="0" w:color="auto"/>
                <w:bottom w:val="none" w:sz="0" w:space="0" w:color="auto"/>
                <w:right w:val="none" w:sz="0" w:space="0" w:color="auto"/>
              </w:divBdr>
            </w:div>
            <w:div w:id="1745180224">
              <w:marLeft w:val="0"/>
              <w:marRight w:val="0"/>
              <w:marTop w:val="0"/>
              <w:marBottom w:val="0"/>
              <w:divBdr>
                <w:top w:val="none" w:sz="0" w:space="0" w:color="auto"/>
                <w:left w:val="none" w:sz="0" w:space="0" w:color="auto"/>
                <w:bottom w:val="none" w:sz="0" w:space="0" w:color="auto"/>
                <w:right w:val="none" w:sz="0" w:space="0" w:color="auto"/>
              </w:divBdr>
            </w:div>
            <w:div w:id="1764305570">
              <w:marLeft w:val="0"/>
              <w:marRight w:val="0"/>
              <w:marTop w:val="0"/>
              <w:marBottom w:val="0"/>
              <w:divBdr>
                <w:top w:val="none" w:sz="0" w:space="0" w:color="auto"/>
                <w:left w:val="none" w:sz="0" w:space="0" w:color="auto"/>
                <w:bottom w:val="none" w:sz="0" w:space="0" w:color="auto"/>
                <w:right w:val="none" w:sz="0" w:space="0" w:color="auto"/>
              </w:divBdr>
            </w:div>
            <w:div w:id="182131803">
              <w:marLeft w:val="0"/>
              <w:marRight w:val="0"/>
              <w:marTop w:val="0"/>
              <w:marBottom w:val="0"/>
              <w:divBdr>
                <w:top w:val="none" w:sz="0" w:space="0" w:color="auto"/>
                <w:left w:val="none" w:sz="0" w:space="0" w:color="auto"/>
                <w:bottom w:val="none" w:sz="0" w:space="0" w:color="auto"/>
                <w:right w:val="none" w:sz="0" w:space="0" w:color="auto"/>
              </w:divBdr>
            </w:div>
            <w:div w:id="1507525247">
              <w:marLeft w:val="0"/>
              <w:marRight w:val="0"/>
              <w:marTop w:val="0"/>
              <w:marBottom w:val="0"/>
              <w:divBdr>
                <w:top w:val="none" w:sz="0" w:space="0" w:color="auto"/>
                <w:left w:val="none" w:sz="0" w:space="0" w:color="auto"/>
                <w:bottom w:val="none" w:sz="0" w:space="0" w:color="auto"/>
                <w:right w:val="none" w:sz="0" w:space="0" w:color="auto"/>
              </w:divBdr>
            </w:div>
            <w:div w:id="1441146307">
              <w:marLeft w:val="0"/>
              <w:marRight w:val="0"/>
              <w:marTop w:val="0"/>
              <w:marBottom w:val="0"/>
              <w:divBdr>
                <w:top w:val="none" w:sz="0" w:space="0" w:color="auto"/>
                <w:left w:val="none" w:sz="0" w:space="0" w:color="auto"/>
                <w:bottom w:val="none" w:sz="0" w:space="0" w:color="auto"/>
                <w:right w:val="none" w:sz="0" w:space="0" w:color="auto"/>
              </w:divBdr>
            </w:div>
            <w:div w:id="1196625249">
              <w:marLeft w:val="0"/>
              <w:marRight w:val="0"/>
              <w:marTop w:val="0"/>
              <w:marBottom w:val="0"/>
              <w:divBdr>
                <w:top w:val="none" w:sz="0" w:space="0" w:color="auto"/>
                <w:left w:val="none" w:sz="0" w:space="0" w:color="auto"/>
                <w:bottom w:val="none" w:sz="0" w:space="0" w:color="auto"/>
                <w:right w:val="none" w:sz="0" w:space="0" w:color="auto"/>
              </w:divBdr>
            </w:div>
            <w:div w:id="1056971884">
              <w:marLeft w:val="0"/>
              <w:marRight w:val="0"/>
              <w:marTop w:val="0"/>
              <w:marBottom w:val="0"/>
              <w:divBdr>
                <w:top w:val="none" w:sz="0" w:space="0" w:color="auto"/>
                <w:left w:val="none" w:sz="0" w:space="0" w:color="auto"/>
                <w:bottom w:val="none" w:sz="0" w:space="0" w:color="auto"/>
                <w:right w:val="none" w:sz="0" w:space="0" w:color="auto"/>
              </w:divBdr>
            </w:div>
            <w:div w:id="1816532398">
              <w:marLeft w:val="0"/>
              <w:marRight w:val="0"/>
              <w:marTop w:val="0"/>
              <w:marBottom w:val="0"/>
              <w:divBdr>
                <w:top w:val="none" w:sz="0" w:space="0" w:color="auto"/>
                <w:left w:val="none" w:sz="0" w:space="0" w:color="auto"/>
                <w:bottom w:val="none" w:sz="0" w:space="0" w:color="auto"/>
                <w:right w:val="none" w:sz="0" w:space="0" w:color="auto"/>
              </w:divBdr>
            </w:div>
            <w:div w:id="8667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1772">
      <w:bodyDiv w:val="1"/>
      <w:marLeft w:val="0"/>
      <w:marRight w:val="0"/>
      <w:marTop w:val="0"/>
      <w:marBottom w:val="0"/>
      <w:divBdr>
        <w:top w:val="none" w:sz="0" w:space="0" w:color="auto"/>
        <w:left w:val="none" w:sz="0" w:space="0" w:color="auto"/>
        <w:bottom w:val="none" w:sz="0" w:space="0" w:color="auto"/>
        <w:right w:val="none" w:sz="0" w:space="0" w:color="auto"/>
      </w:divBdr>
    </w:div>
    <w:div w:id="887037252">
      <w:bodyDiv w:val="1"/>
      <w:marLeft w:val="0"/>
      <w:marRight w:val="0"/>
      <w:marTop w:val="0"/>
      <w:marBottom w:val="0"/>
      <w:divBdr>
        <w:top w:val="none" w:sz="0" w:space="0" w:color="auto"/>
        <w:left w:val="none" w:sz="0" w:space="0" w:color="auto"/>
        <w:bottom w:val="none" w:sz="0" w:space="0" w:color="auto"/>
        <w:right w:val="none" w:sz="0" w:space="0" w:color="auto"/>
      </w:divBdr>
      <w:divsChild>
        <w:div w:id="1477337283">
          <w:marLeft w:val="0"/>
          <w:marRight w:val="0"/>
          <w:marTop w:val="0"/>
          <w:marBottom w:val="0"/>
          <w:divBdr>
            <w:top w:val="none" w:sz="0" w:space="0" w:color="auto"/>
            <w:left w:val="none" w:sz="0" w:space="0" w:color="auto"/>
            <w:bottom w:val="none" w:sz="0" w:space="0" w:color="auto"/>
            <w:right w:val="none" w:sz="0" w:space="0" w:color="auto"/>
          </w:divBdr>
          <w:divsChild>
            <w:div w:id="861741996">
              <w:marLeft w:val="0"/>
              <w:marRight w:val="0"/>
              <w:marTop w:val="0"/>
              <w:marBottom w:val="0"/>
              <w:divBdr>
                <w:top w:val="none" w:sz="0" w:space="0" w:color="auto"/>
                <w:left w:val="none" w:sz="0" w:space="0" w:color="auto"/>
                <w:bottom w:val="none" w:sz="0" w:space="0" w:color="auto"/>
                <w:right w:val="none" w:sz="0" w:space="0" w:color="auto"/>
              </w:divBdr>
            </w:div>
            <w:div w:id="46419716">
              <w:marLeft w:val="0"/>
              <w:marRight w:val="0"/>
              <w:marTop w:val="0"/>
              <w:marBottom w:val="0"/>
              <w:divBdr>
                <w:top w:val="none" w:sz="0" w:space="0" w:color="auto"/>
                <w:left w:val="none" w:sz="0" w:space="0" w:color="auto"/>
                <w:bottom w:val="none" w:sz="0" w:space="0" w:color="auto"/>
                <w:right w:val="none" w:sz="0" w:space="0" w:color="auto"/>
              </w:divBdr>
            </w:div>
            <w:div w:id="1740133556">
              <w:marLeft w:val="0"/>
              <w:marRight w:val="0"/>
              <w:marTop w:val="0"/>
              <w:marBottom w:val="0"/>
              <w:divBdr>
                <w:top w:val="none" w:sz="0" w:space="0" w:color="auto"/>
                <w:left w:val="none" w:sz="0" w:space="0" w:color="auto"/>
                <w:bottom w:val="none" w:sz="0" w:space="0" w:color="auto"/>
                <w:right w:val="none" w:sz="0" w:space="0" w:color="auto"/>
              </w:divBdr>
            </w:div>
            <w:div w:id="704217055">
              <w:marLeft w:val="0"/>
              <w:marRight w:val="0"/>
              <w:marTop w:val="0"/>
              <w:marBottom w:val="0"/>
              <w:divBdr>
                <w:top w:val="none" w:sz="0" w:space="0" w:color="auto"/>
                <w:left w:val="none" w:sz="0" w:space="0" w:color="auto"/>
                <w:bottom w:val="none" w:sz="0" w:space="0" w:color="auto"/>
                <w:right w:val="none" w:sz="0" w:space="0" w:color="auto"/>
              </w:divBdr>
            </w:div>
            <w:div w:id="988095567">
              <w:marLeft w:val="0"/>
              <w:marRight w:val="0"/>
              <w:marTop w:val="0"/>
              <w:marBottom w:val="0"/>
              <w:divBdr>
                <w:top w:val="none" w:sz="0" w:space="0" w:color="auto"/>
                <w:left w:val="none" w:sz="0" w:space="0" w:color="auto"/>
                <w:bottom w:val="none" w:sz="0" w:space="0" w:color="auto"/>
                <w:right w:val="none" w:sz="0" w:space="0" w:color="auto"/>
              </w:divBdr>
            </w:div>
            <w:div w:id="2071346201">
              <w:marLeft w:val="0"/>
              <w:marRight w:val="0"/>
              <w:marTop w:val="0"/>
              <w:marBottom w:val="0"/>
              <w:divBdr>
                <w:top w:val="none" w:sz="0" w:space="0" w:color="auto"/>
                <w:left w:val="none" w:sz="0" w:space="0" w:color="auto"/>
                <w:bottom w:val="none" w:sz="0" w:space="0" w:color="auto"/>
                <w:right w:val="none" w:sz="0" w:space="0" w:color="auto"/>
              </w:divBdr>
            </w:div>
            <w:div w:id="631374242">
              <w:marLeft w:val="0"/>
              <w:marRight w:val="0"/>
              <w:marTop w:val="0"/>
              <w:marBottom w:val="0"/>
              <w:divBdr>
                <w:top w:val="none" w:sz="0" w:space="0" w:color="auto"/>
                <w:left w:val="none" w:sz="0" w:space="0" w:color="auto"/>
                <w:bottom w:val="none" w:sz="0" w:space="0" w:color="auto"/>
                <w:right w:val="none" w:sz="0" w:space="0" w:color="auto"/>
              </w:divBdr>
            </w:div>
            <w:div w:id="532688793">
              <w:marLeft w:val="0"/>
              <w:marRight w:val="0"/>
              <w:marTop w:val="0"/>
              <w:marBottom w:val="0"/>
              <w:divBdr>
                <w:top w:val="none" w:sz="0" w:space="0" w:color="auto"/>
                <w:left w:val="none" w:sz="0" w:space="0" w:color="auto"/>
                <w:bottom w:val="none" w:sz="0" w:space="0" w:color="auto"/>
                <w:right w:val="none" w:sz="0" w:space="0" w:color="auto"/>
              </w:divBdr>
            </w:div>
            <w:div w:id="74130496">
              <w:marLeft w:val="0"/>
              <w:marRight w:val="0"/>
              <w:marTop w:val="0"/>
              <w:marBottom w:val="0"/>
              <w:divBdr>
                <w:top w:val="none" w:sz="0" w:space="0" w:color="auto"/>
                <w:left w:val="none" w:sz="0" w:space="0" w:color="auto"/>
                <w:bottom w:val="none" w:sz="0" w:space="0" w:color="auto"/>
                <w:right w:val="none" w:sz="0" w:space="0" w:color="auto"/>
              </w:divBdr>
            </w:div>
            <w:div w:id="1315138375">
              <w:marLeft w:val="0"/>
              <w:marRight w:val="0"/>
              <w:marTop w:val="0"/>
              <w:marBottom w:val="0"/>
              <w:divBdr>
                <w:top w:val="none" w:sz="0" w:space="0" w:color="auto"/>
                <w:left w:val="none" w:sz="0" w:space="0" w:color="auto"/>
                <w:bottom w:val="none" w:sz="0" w:space="0" w:color="auto"/>
                <w:right w:val="none" w:sz="0" w:space="0" w:color="auto"/>
              </w:divBdr>
            </w:div>
            <w:div w:id="490172905">
              <w:marLeft w:val="0"/>
              <w:marRight w:val="0"/>
              <w:marTop w:val="0"/>
              <w:marBottom w:val="0"/>
              <w:divBdr>
                <w:top w:val="none" w:sz="0" w:space="0" w:color="auto"/>
                <w:left w:val="none" w:sz="0" w:space="0" w:color="auto"/>
                <w:bottom w:val="none" w:sz="0" w:space="0" w:color="auto"/>
                <w:right w:val="none" w:sz="0" w:space="0" w:color="auto"/>
              </w:divBdr>
            </w:div>
            <w:div w:id="576987336">
              <w:marLeft w:val="0"/>
              <w:marRight w:val="0"/>
              <w:marTop w:val="0"/>
              <w:marBottom w:val="0"/>
              <w:divBdr>
                <w:top w:val="none" w:sz="0" w:space="0" w:color="auto"/>
                <w:left w:val="none" w:sz="0" w:space="0" w:color="auto"/>
                <w:bottom w:val="none" w:sz="0" w:space="0" w:color="auto"/>
                <w:right w:val="none" w:sz="0" w:space="0" w:color="auto"/>
              </w:divBdr>
            </w:div>
            <w:div w:id="582178912">
              <w:marLeft w:val="0"/>
              <w:marRight w:val="0"/>
              <w:marTop w:val="0"/>
              <w:marBottom w:val="0"/>
              <w:divBdr>
                <w:top w:val="none" w:sz="0" w:space="0" w:color="auto"/>
                <w:left w:val="none" w:sz="0" w:space="0" w:color="auto"/>
                <w:bottom w:val="none" w:sz="0" w:space="0" w:color="auto"/>
                <w:right w:val="none" w:sz="0" w:space="0" w:color="auto"/>
              </w:divBdr>
            </w:div>
            <w:div w:id="145171287">
              <w:marLeft w:val="0"/>
              <w:marRight w:val="0"/>
              <w:marTop w:val="0"/>
              <w:marBottom w:val="0"/>
              <w:divBdr>
                <w:top w:val="none" w:sz="0" w:space="0" w:color="auto"/>
                <w:left w:val="none" w:sz="0" w:space="0" w:color="auto"/>
                <w:bottom w:val="none" w:sz="0" w:space="0" w:color="auto"/>
                <w:right w:val="none" w:sz="0" w:space="0" w:color="auto"/>
              </w:divBdr>
            </w:div>
            <w:div w:id="1160315813">
              <w:marLeft w:val="0"/>
              <w:marRight w:val="0"/>
              <w:marTop w:val="0"/>
              <w:marBottom w:val="0"/>
              <w:divBdr>
                <w:top w:val="none" w:sz="0" w:space="0" w:color="auto"/>
                <w:left w:val="none" w:sz="0" w:space="0" w:color="auto"/>
                <w:bottom w:val="none" w:sz="0" w:space="0" w:color="auto"/>
                <w:right w:val="none" w:sz="0" w:space="0" w:color="auto"/>
              </w:divBdr>
            </w:div>
            <w:div w:id="1466774950">
              <w:marLeft w:val="0"/>
              <w:marRight w:val="0"/>
              <w:marTop w:val="0"/>
              <w:marBottom w:val="0"/>
              <w:divBdr>
                <w:top w:val="none" w:sz="0" w:space="0" w:color="auto"/>
                <w:left w:val="none" w:sz="0" w:space="0" w:color="auto"/>
                <w:bottom w:val="none" w:sz="0" w:space="0" w:color="auto"/>
                <w:right w:val="none" w:sz="0" w:space="0" w:color="auto"/>
              </w:divBdr>
            </w:div>
            <w:div w:id="989135296">
              <w:marLeft w:val="0"/>
              <w:marRight w:val="0"/>
              <w:marTop w:val="0"/>
              <w:marBottom w:val="0"/>
              <w:divBdr>
                <w:top w:val="none" w:sz="0" w:space="0" w:color="auto"/>
                <w:left w:val="none" w:sz="0" w:space="0" w:color="auto"/>
                <w:bottom w:val="none" w:sz="0" w:space="0" w:color="auto"/>
                <w:right w:val="none" w:sz="0" w:space="0" w:color="auto"/>
              </w:divBdr>
            </w:div>
            <w:div w:id="913392152">
              <w:marLeft w:val="0"/>
              <w:marRight w:val="0"/>
              <w:marTop w:val="0"/>
              <w:marBottom w:val="0"/>
              <w:divBdr>
                <w:top w:val="none" w:sz="0" w:space="0" w:color="auto"/>
                <w:left w:val="none" w:sz="0" w:space="0" w:color="auto"/>
                <w:bottom w:val="none" w:sz="0" w:space="0" w:color="auto"/>
                <w:right w:val="none" w:sz="0" w:space="0" w:color="auto"/>
              </w:divBdr>
            </w:div>
            <w:div w:id="506335528">
              <w:marLeft w:val="0"/>
              <w:marRight w:val="0"/>
              <w:marTop w:val="0"/>
              <w:marBottom w:val="0"/>
              <w:divBdr>
                <w:top w:val="none" w:sz="0" w:space="0" w:color="auto"/>
                <w:left w:val="none" w:sz="0" w:space="0" w:color="auto"/>
                <w:bottom w:val="none" w:sz="0" w:space="0" w:color="auto"/>
                <w:right w:val="none" w:sz="0" w:space="0" w:color="auto"/>
              </w:divBdr>
            </w:div>
            <w:div w:id="1092628439">
              <w:marLeft w:val="0"/>
              <w:marRight w:val="0"/>
              <w:marTop w:val="0"/>
              <w:marBottom w:val="0"/>
              <w:divBdr>
                <w:top w:val="none" w:sz="0" w:space="0" w:color="auto"/>
                <w:left w:val="none" w:sz="0" w:space="0" w:color="auto"/>
                <w:bottom w:val="none" w:sz="0" w:space="0" w:color="auto"/>
                <w:right w:val="none" w:sz="0" w:space="0" w:color="auto"/>
              </w:divBdr>
            </w:div>
            <w:div w:id="1933540110">
              <w:marLeft w:val="0"/>
              <w:marRight w:val="0"/>
              <w:marTop w:val="0"/>
              <w:marBottom w:val="0"/>
              <w:divBdr>
                <w:top w:val="none" w:sz="0" w:space="0" w:color="auto"/>
                <w:left w:val="none" w:sz="0" w:space="0" w:color="auto"/>
                <w:bottom w:val="none" w:sz="0" w:space="0" w:color="auto"/>
                <w:right w:val="none" w:sz="0" w:space="0" w:color="auto"/>
              </w:divBdr>
            </w:div>
            <w:div w:id="1822574506">
              <w:marLeft w:val="0"/>
              <w:marRight w:val="0"/>
              <w:marTop w:val="0"/>
              <w:marBottom w:val="0"/>
              <w:divBdr>
                <w:top w:val="none" w:sz="0" w:space="0" w:color="auto"/>
                <w:left w:val="none" w:sz="0" w:space="0" w:color="auto"/>
                <w:bottom w:val="none" w:sz="0" w:space="0" w:color="auto"/>
                <w:right w:val="none" w:sz="0" w:space="0" w:color="auto"/>
              </w:divBdr>
            </w:div>
            <w:div w:id="1504197318">
              <w:marLeft w:val="0"/>
              <w:marRight w:val="0"/>
              <w:marTop w:val="0"/>
              <w:marBottom w:val="0"/>
              <w:divBdr>
                <w:top w:val="none" w:sz="0" w:space="0" w:color="auto"/>
                <w:left w:val="none" w:sz="0" w:space="0" w:color="auto"/>
                <w:bottom w:val="none" w:sz="0" w:space="0" w:color="auto"/>
                <w:right w:val="none" w:sz="0" w:space="0" w:color="auto"/>
              </w:divBdr>
            </w:div>
            <w:div w:id="1312371370">
              <w:marLeft w:val="0"/>
              <w:marRight w:val="0"/>
              <w:marTop w:val="0"/>
              <w:marBottom w:val="0"/>
              <w:divBdr>
                <w:top w:val="none" w:sz="0" w:space="0" w:color="auto"/>
                <w:left w:val="none" w:sz="0" w:space="0" w:color="auto"/>
                <w:bottom w:val="none" w:sz="0" w:space="0" w:color="auto"/>
                <w:right w:val="none" w:sz="0" w:space="0" w:color="auto"/>
              </w:divBdr>
            </w:div>
            <w:div w:id="1236280020">
              <w:marLeft w:val="0"/>
              <w:marRight w:val="0"/>
              <w:marTop w:val="0"/>
              <w:marBottom w:val="0"/>
              <w:divBdr>
                <w:top w:val="none" w:sz="0" w:space="0" w:color="auto"/>
                <w:left w:val="none" w:sz="0" w:space="0" w:color="auto"/>
                <w:bottom w:val="none" w:sz="0" w:space="0" w:color="auto"/>
                <w:right w:val="none" w:sz="0" w:space="0" w:color="auto"/>
              </w:divBdr>
            </w:div>
            <w:div w:id="747926158">
              <w:marLeft w:val="0"/>
              <w:marRight w:val="0"/>
              <w:marTop w:val="0"/>
              <w:marBottom w:val="0"/>
              <w:divBdr>
                <w:top w:val="none" w:sz="0" w:space="0" w:color="auto"/>
                <w:left w:val="none" w:sz="0" w:space="0" w:color="auto"/>
                <w:bottom w:val="none" w:sz="0" w:space="0" w:color="auto"/>
                <w:right w:val="none" w:sz="0" w:space="0" w:color="auto"/>
              </w:divBdr>
            </w:div>
            <w:div w:id="1714815045">
              <w:marLeft w:val="0"/>
              <w:marRight w:val="0"/>
              <w:marTop w:val="0"/>
              <w:marBottom w:val="0"/>
              <w:divBdr>
                <w:top w:val="none" w:sz="0" w:space="0" w:color="auto"/>
                <w:left w:val="none" w:sz="0" w:space="0" w:color="auto"/>
                <w:bottom w:val="none" w:sz="0" w:space="0" w:color="auto"/>
                <w:right w:val="none" w:sz="0" w:space="0" w:color="auto"/>
              </w:divBdr>
            </w:div>
            <w:div w:id="1695957009">
              <w:marLeft w:val="0"/>
              <w:marRight w:val="0"/>
              <w:marTop w:val="0"/>
              <w:marBottom w:val="0"/>
              <w:divBdr>
                <w:top w:val="none" w:sz="0" w:space="0" w:color="auto"/>
                <w:left w:val="none" w:sz="0" w:space="0" w:color="auto"/>
                <w:bottom w:val="none" w:sz="0" w:space="0" w:color="auto"/>
                <w:right w:val="none" w:sz="0" w:space="0" w:color="auto"/>
              </w:divBdr>
            </w:div>
            <w:div w:id="1640114318">
              <w:marLeft w:val="0"/>
              <w:marRight w:val="0"/>
              <w:marTop w:val="0"/>
              <w:marBottom w:val="0"/>
              <w:divBdr>
                <w:top w:val="none" w:sz="0" w:space="0" w:color="auto"/>
                <w:left w:val="none" w:sz="0" w:space="0" w:color="auto"/>
                <w:bottom w:val="none" w:sz="0" w:space="0" w:color="auto"/>
                <w:right w:val="none" w:sz="0" w:space="0" w:color="auto"/>
              </w:divBdr>
            </w:div>
            <w:div w:id="1847359498">
              <w:marLeft w:val="0"/>
              <w:marRight w:val="0"/>
              <w:marTop w:val="0"/>
              <w:marBottom w:val="0"/>
              <w:divBdr>
                <w:top w:val="none" w:sz="0" w:space="0" w:color="auto"/>
                <w:left w:val="none" w:sz="0" w:space="0" w:color="auto"/>
                <w:bottom w:val="none" w:sz="0" w:space="0" w:color="auto"/>
                <w:right w:val="none" w:sz="0" w:space="0" w:color="auto"/>
              </w:divBdr>
            </w:div>
            <w:div w:id="1141002629">
              <w:marLeft w:val="0"/>
              <w:marRight w:val="0"/>
              <w:marTop w:val="0"/>
              <w:marBottom w:val="0"/>
              <w:divBdr>
                <w:top w:val="none" w:sz="0" w:space="0" w:color="auto"/>
                <w:left w:val="none" w:sz="0" w:space="0" w:color="auto"/>
                <w:bottom w:val="none" w:sz="0" w:space="0" w:color="auto"/>
                <w:right w:val="none" w:sz="0" w:space="0" w:color="auto"/>
              </w:divBdr>
            </w:div>
            <w:div w:id="1764455266">
              <w:marLeft w:val="0"/>
              <w:marRight w:val="0"/>
              <w:marTop w:val="0"/>
              <w:marBottom w:val="0"/>
              <w:divBdr>
                <w:top w:val="none" w:sz="0" w:space="0" w:color="auto"/>
                <w:left w:val="none" w:sz="0" w:space="0" w:color="auto"/>
                <w:bottom w:val="none" w:sz="0" w:space="0" w:color="auto"/>
                <w:right w:val="none" w:sz="0" w:space="0" w:color="auto"/>
              </w:divBdr>
            </w:div>
            <w:div w:id="405306576">
              <w:marLeft w:val="0"/>
              <w:marRight w:val="0"/>
              <w:marTop w:val="0"/>
              <w:marBottom w:val="0"/>
              <w:divBdr>
                <w:top w:val="none" w:sz="0" w:space="0" w:color="auto"/>
                <w:left w:val="none" w:sz="0" w:space="0" w:color="auto"/>
                <w:bottom w:val="none" w:sz="0" w:space="0" w:color="auto"/>
                <w:right w:val="none" w:sz="0" w:space="0" w:color="auto"/>
              </w:divBdr>
            </w:div>
            <w:div w:id="1393233545">
              <w:marLeft w:val="0"/>
              <w:marRight w:val="0"/>
              <w:marTop w:val="0"/>
              <w:marBottom w:val="0"/>
              <w:divBdr>
                <w:top w:val="none" w:sz="0" w:space="0" w:color="auto"/>
                <w:left w:val="none" w:sz="0" w:space="0" w:color="auto"/>
                <w:bottom w:val="none" w:sz="0" w:space="0" w:color="auto"/>
                <w:right w:val="none" w:sz="0" w:space="0" w:color="auto"/>
              </w:divBdr>
            </w:div>
            <w:div w:id="726338068">
              <w:marLeft w:val="0"/>
              <w:marRight w:val="0"/>
              <w:marTop w:val="0"/>
              <w:marBottom w:val="0"/>
              <w:divBdr>
                <w:top w:val="none" w:sz="0" w:space="0" w:color="auto"/>
                <w:left w:val="none" w:sz="0" w:space="0" w:color="auto"/>
                <w:bottom w:val="none" w:sz="0" w:space="0" w:color="auto"/>
                <w:right w:val="none" w:sz="0" w:space="0" w:color="auto"/>
              </w:divBdr>
            </w:div>
            <w:div w:id="1021323382">
              <w:marLeft w:val="0"/>
              <w:marRight w:val="0"/>
              <w:marTop w:val="0"/>
              <w:marBottom w:val="0"/>
              <w:divBdr>
                <w:top w:val="none" w:sz="0" w:space="0" w:color="auto"/>
                <w:left w:val="none" w:sz="0" w:space="0" w:color="auto"/>
                <w:bottom w:val="none" w:sz="0" w:space="0" w:color="auto"/>
                <w:right w:val="none" w:sz="0" w:space="0" w:color="auto"/>
              </w:divBdr>
            </w:div>
            <w:div w:id="1058627448">
              <w:marLeft w:val="0"/>
              <w:marRight w:val="0"/>
              <w:marTop w:val="0"/>
              <w:marBottom w:val="0"/>
              <w:divBdr>
                <w:top w:val="none" w:sz="0" w:space="0" w:color="auto"/>
                <w:left w:val="none" w:sz="0" w:space="0" w:color="auto"/>
                <w:bottom w:val="none" w:sz="0" w:space="0" w:color="auto"/>
                <w:right w:val="none" w:sz="0" w:space="0" w:color="auto"/>
              </w:divBdr>
            </w:div>
            <w:div w:id="776755333">
              <w:marLeft w:val="0"/>
              <w:marRight w:val="0"/>
              <w:marTop w:val="0"/>
              <w:marBottom w:val="0"/>
              <w:divBdr>
                <w:top w:val="none" w:sz="0" w:space="0" w:color="auto"/>
                <w:left w:val="none" w:sz="0" w:space="0" w:color="auto"/>
                <w:bottom w:val="none" w:sz="0" w:space="0" w:color="auto"/>
                <w:right w:val="none" w:sz="0" w:space="0" w:color="auto"/>
              </w:divBdr>
            </w:div>
            <w:div w:id="46954226">
              <w:marLeft w:val="0"/>
              <w:marRight w:val="0"/>
              <w:marTop w:val="0"/>
              <w:marBottom w:val="0"/>
              <w:divBdr>
                <w:top w:val="none" w:sz="0" w:space="0" w:color="auto"/>
                <w:left w:val="none" w:sz="0" w:space="0" w:color="auto"/>
                <w:bottom w:val="none" w:sz="0" w:space="0" w:color="auto"/>
                <w:right w:val="none" w:sz="0" w:space="0" w:color="auto"/>
              </w:divBdr>
            </w:div>
            <w:div w:id="1224481960">
              <w:marLeft w:val="0"/>
              <w:marRight w:val="0"/>
              <w:marTop w:val="0"/>
              <w:marBottom w:val="0"/>
              <w:divBdr>
                <w:top w:val="none" w:sz="0" w:space="0" w:color="auto"/>
                <w:left w:val="none" w:sz="0" w:space="0" w:color="auto"/>
                <w:bottom w:val="none" w:sz="0" w:space="0" w:color="auto"/>
                <w:right w:val="none" w:sz="0" w:space="0" w:color="auto"/>
              </w:divBdr>
            </w:div>
            <w:div w:id="1753157425">
              <w:marLeft w:val="0"/>
              <w:marRight w:val="0"/>
              <w:marTop w:val="0"/>
              <w:marBottom w:val="0"/>
              <w:divBdr>
                <w:top w:val="none" w:sz="0" w:space="0" w:color="auto"/>
                <w:left w:val="none" w:sz="0" w:space="0" w:color="auto"/>
                <w:bottom w:val="none" w:sz="0" w:space="0" w:color="auto"/>
                <w:right w:val="none" w:sz="0" w:space="0" w:color="auto"/>
              </w:divBdr>
            </w:div>
            <w:div w:id="1335573687">
              <w:marLeft w:val="0"/>
              <w:marRight w:val="0"/>
              <w:marTop w:val="0"/>
              <w:marBottom w:val="0"/>
              <w:divBdr>
                <w:top w:val="none" w:sz="0" w:space="0" w:color="auto"/>
                <w:left w:val="none" w:sz="0" w:space="0" w:color="auto"/>
                <w:bottom w:val="none" w:sz="0" w:space="0" w:color="auto"/>
                <w:right w:val="none" w:sz="0" w:space="0" w:color="auto"/>
              </w:divBdr>
            </w:div>
            <w:div w:id="1192718751">
              <w:marLeft w:val="0"/>
              <w:marRight w:val="0"/>
              <w:marTop w:val="0"/>
              <w:marBottom w:val="0"/>
              <w:divBdr>
                <w:top w:val="none" w:sz="0" w:space="0" w:color="auto"/>
                <w:left w:val="none" w:sz="0" w:space="0" w:color="auto"/>
                <w:bottom w:val="none" w:sz="0" w:space="0" w:color="auto"/>
                <w:right w:val="none" w:sz="0" w:space="0" w:color="auto"/>
              </w:divBdr>
            </w:div>
            <w:div w:id="186214280">
              <w:marLeft w:val="0"/>
              <w:marRight w:val="0"/>
              <w:marTop w:val="0"/>
              <w:marBottom w:val="0"/>
              <w:divBdr>
                <w:top w:val="none" w:sz="0" w:space="0" w:color="auto"/>
                <w:left w:val="none" w:sz="0" w:space="0" w:color="auto"/>
                <w:bottom w:val="none" w:sz="0" w:space="0" w:color="auto"/>
                <w:right w:val="none" w:sz="0" w:space="0" w:color="auto"/>
              </w:divBdr>
            </w:div>
            <w:div w:id="2070567537">
              <w:marLeft w:val="0"/>
              <w:marRight w:val="0"/>
              <w:marTop w:val="0"/>
              <w:marBottom w:val="0"/>
              <w:divBdr>
                <w:top w:val="none" w:sz="0" w:space="0" w:color="auto"/>
                <w:left w:val="none" w:sz="0" w:space="0" w:color="auto"/>
                <w:bottom w:val="none" w:sz="0" w:space="0" w:color="auto"/>
                <w:right w:val="none" w:sz="0" w:space="0" w:color="auto"/>
              </w:divBdr>
            </w:div>
            <w:div w:id="1370882547">
              <w:marLeft w:val="0"/>
              <w:marRight w:val="0"/>
              <w:marTop w:val="0"/>
              <w:marBottom w:val="0"/>
              <w:divBdr>
                <w:top w:val="none" w:sz="0" w:space="0" w:color="auto"/>
                <w:left w:val="none" w:sz="0" w:space="0" w:color="auto"/>
                <w:bottom w:val="none" w:sz="0" w:space="0" w:color="auto"/>
                <w:right w:val="none" w:sz="0" w:space="0" w:color="auto"/>
              </w:divBdr>
            </w:div>
            <w:div w:id="1538353562">
              <w:marLeft w:val="0"/>
              <w:marRight w:val="0"/>
              <w:marTop w:val="0"/>
              <w:marBottom w:val="0"/>
              <w:divBdr>
                <w:top w:val="none" w:sz="0" w:space="0" w:color="auto"/>
                <w:left w:val="none" w:sz="0" w:space="0" w:color="auto"/>
                <w:bottom w:val="none" w:sz="0" w:space="0" w:color="auto"/>
                <w:right w:val="none" w:sz="0" w:space="0" w:color="auto"/>
              </w:divBdr>
            </w:div>
            <w:div w:id="1411200590">
              <w:marLeft w:val="0"/>
              <w:marRight w:val="0"/>
              <w:marTop w:val="0"/>
              <w:marBottom w:val="0"/>
              <w:divBdr>
                <w:top w:val="none" w:sz="0" w:space="0" w:color="auto"/>
                <w:left w:val="none" w:sz="0" w:space="0" w:color="auto"/>
                <w:bottom w:val="none" w:sz="0" w:space="0" w:color="auto"/>
                <w:right w:val="none" w:sz="0" w:space="0" w:color="auto"/>
              </w:divBdr>
            </w:div>
            <w:div w:id="1694841598">
              <w:marLeft w:val="0"/>
              <w:marRight w:val="0"/>
              <w:marTop w:val="0"/>
              <w:marBottom w:val="0"/>
              <w:divBdr>
                <w:top w:val="none" w:sz="0" w:space="0" w:color="auto"/>
                <w:left w:val="none" w:sz="0" w:space="0" w:color="auto"/>
                <w:bottom w:val="none" w:sz="0" w:space="0" w:color="auto"/>
                <w:right w:val="none" w:sz="0" w:space="0" w:color="auto"/>
              </w:divBdr>
            </w:div>
            <w:div w:id="887499211">
              <w:marLeft w:val="0"/>
              <w:marRight w:val="0"/>
              <w:marTop w:val="0"/>
              <w:marBottom w:val="0"/>
              <w:divBdr>
                <w:top w:val="none" w:sz="0" w:space="0" w:color="auto"/>
                <w:left w:val="none" w:sz="0" w:space="0" w:color="auto"/>
                <w:bottom w:val="none" w:sz="0" w:space="0" w:color="auto"/>
                <w:right w:val="none" w:sz="0" w:space="0" w:color="auto"/>
              </w:divBdr>
            </w:div>
            <w:div w:id="1587614201">
              <w:marLeft w:val="0"/>
              <w:marRight w:val="0"/>
              <w:marTop w:val="0"/>
              <w:marBottom w:val="0"/>
              <w:divBdr>
                <w:top w:val="none" w:sz="0" w:space="0" w:color="auto"/>
                <w:left w:val="none" w:sz="0" w:space="0" w:color="auto"/>
                <w:bottom w:val="none" w:sz="0" w:space="0" w:color="auto"/>
                <w:right w:val="none" w:sz="0" w:space="0" w:color="auto"/>
              </w:divBdr>
            </w:div>
            <w:div w:id="339740448">
              <w:marLeft w:val="0"/>
              <w:marRight w:val="0"/>
              <w:marTop w:val="0"/>
              <w:marBottom w:val="0"/>
              <w:divBdr>
                <w:top w:val="none" w:sz="0" w:space="0" w:color="auto"/>
                <w:left w:val="none" w:sz="0" w:space="0" w:color="auto"/>
                <w:bottom w:val="none" w:sz="0" w:space="0" w:color="auto"/>
                <w:right w:val="none" w:sz="0" w:space="0" w:color="auto"/>
              </w:divBdr>
            </w:div>
            <w:div w:id="1305935988">
              <w:marLeft w:val="0"/>
              <w:marRight w:val="0"/>
              <w:marTop w:val="0"/>
              <w:marBottom w:val="0"/>
              <w:divBdr>
                <w:top w:val="none" w:sz="0" w:space="0" w:color="auto"/>
                <w:left w:val="none" w:sz="0" w:space="0" w:color="auto"/>
                <w:bottom w:val="none" w:sz="0" w:space="0" w:color="auto"/>
                <w:right w:val="none" w:sz="0" w:space="0" w:color="auto"/>
              </w:divBdr>
            </w:div>
            <w:div w:id="1563637177">
              <w:marLeft w:val="0"/>
              <w:marRight w:val="0"/>
              <w:marTop w:val="0"/>
              <w:marBottom w:val="0"/>
              <w:divBdr>
                <w:top w:val="none" w:sz="0" w:space="0" w:color="auto"/>
                <w:left w:val="none" w:sz="0" w:space="0" w:color="auto"/>
                <w:bottom w:val="none" w:sz="0" w:space="0" w:color="auto"/>
                <w:right w:val="none" w:sz="0" w:space="0" w:color="auto"/>
              </w:divBdr>
            </w:div>
            <w:div w:id="2655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7980">
      <w:bodyDiv w:val="1"/>
      <w:marLeft w:val="0"/>
      <w:marRight w:val="0"/>
      <w:marTop w:val="0"/>
      <w:marBottom w:val="0"/>
      <w:divBdr>
        <w:top w:val="none" w:sz="0" w:space="0" w:color="auto"/>
        <w:left w:val="none" w:sz="0" w:space="0" w:color="auto"/>
        <w:bottom w:val="none" w:sz="0" w:space="0" w:color="auto"/>
        <w:right w:val="none" w:sz="0" w:space="0" w:color="auto"/>
      </w:divBdr>
    </w:div>
    <w:div w:id="1344018369">
      <w:bodyDiv w:val="1"/>
      <w:marLeft w:val="0"/>
      <w:marRight w:val="0"/>
      <w:marTop w:val="0"/>
      <w:marBottom w:val="0"/>
      <w:divBdr>
        <w:top w:val="none" w:sz="0" w:space="0" w:color="auto"/>
        <w:left w:val="none" w:sz="0" w:space="0" w:color="auto"/>
        <w:bottom w:val="none" w:sz="0" w:space="0" w:color="auto"/>
        <w:right w:val="none" w:sz="0" w:space="0" w:color="auto"/>
      </w:divBdr>
      <w:divsChild>
        <w:div w:id="223376903">
          <w:marLeft w:val="0"/>
          <w:marRight w:val="0"/>
          <w:marTop w:val="0"/>
          <w:marBottom w:val="0"/>
          <w:divBdr>
            <w:top w:val="none" w:sz="0" w:space="0" w:color="auto"/>
            <w:left w:val="none" w:sz="0" w:space="0" w:color="auto"/>
            <w:bottom w:val="none" w:sz="0" w:space="0" w:color="auto"/>
            <w:right w:val="none" w:sz="0" w:space="0" w:color="auto"/>
          </w:divBdr>
        </w:div>
        <w:div w:id="573927837">
          <w:marLeft w:val="0"/>
          <w:marRight w:val="0"/>
          <w:marTop w:val="0"/>
          <w:marBottom w:val="0"/>
          <w:divBdr>
            <w:top w:val="none" w:sz="0" w:space="0" w:color="auto"/>
            <w:left w:val="none" w:sz="0" w:space="0" w:color="auto"/>
            <w:bottom w:val="none" w:sz="0" w:space="0" w:color="auto"/>
            <w:right w:val="none" w:sz="0" w:space="0" w:color="auto"/>
          </w:divBdr>
        </w:div>
        <w:div w:id="750472061">
          <w:marLeft w:val="0"/>
          <w:marRight w:val="0"/>
          <w:marTop w:val="0"/>
          <w:marBottom w:val="0"/>
          <w:divBdr>
            <w:top w:val="none" w:sz="0" w:space="0" w:color="auto"/>
            <w:left w:val="none" w:sz="0" w:space="0" w:color="auto"/>
            <w:bottom w:val="none" w:sz="0" w:space="0" w:color="auto"/>
            <w:right w:val="none" w:sz="0" w:space="0" w:color="auto"/>
          </w:divBdr>
        </w:div>
        <w:div w:id="469976917">
          <w:marLeft w:val="0"/>
          <w:marRight w:val="0"/>
          <w:marTop w:val="0"/>
          <w:marBottom w:val="0"/>
          <w:divBdr>
            <w:top w:val="none" w:sz="0" w:space="0" w:color="auto"/>
            <w:left w:val="none" w:sz="0" w:space="0" w:color="auto"/>
            <w:bottom w:val="none" w:sz="0" w:space="0" w:color="auto"/>
            <w:right w:val="none" w:sz="0" w:space="0" w:color="auto"/>
          </w:divBdr>
        </w:div>
        <w:div w:id="682703197">
          <w:marLeft w:val="0"/>
          <w:marRight w:val="0"/>
          <w:marTop w:val="0"/>
          <w:marBottom w:val="0"/>
          <w:divBdr>
            <w:top w:val="none" w:sz="0" w:space="0" w:color="auto"/>
            <w:left w:val="none" w:sz="0" w:space="0" w:color="auto"/>
            <w:bottom w:val="none" w:sz="0" w:space="0" w:color="auto"/>
            <w:right w:val="none" w:sz="0" w:space="0" w:color="auto"/>
          </w:divBdr>
        </w:div>
      </w:divsChild>
    </w:div>
    <w:div w:id="1371800514">
      <w:bodyDiv w:val="1"/>
      <w:marLeft w:val="0"/>
      <w:marRight w:val="0"/>
      <w:marTop w:val="0"/>
      <w:marBottom w:val="0"/>
      <w:divBdr>
        <w:top w:val="none" w:sz="0" w:space="0" w:color="auto"/>
        <w:left w:val="none" w:sz="0" w:space="0" w:color="auto"/>
        <w:bottom w:val="none" w:sz="0" w:space="0" w:color="auto"/>
        <w:right w:val="none" w:sz="0" w:space="0" w:color="auto"/>
      </w:divBdr>
      <w:divsChild>
        <w:div w:id="1742555693">
          <w:marLeft w:val="0"/>
          <w:marRight w:val="0"/>
          <w:marTop w:val="0"/>
          <w:marBottom w:val="0"/>
          <w:divBdr>
            <w:top w:val="none" w:sz="0" w:space="0" w:color="auto"/>
            <w:left w:val="none" w:sz="0" w:space="0" w:color="auto"/>
            <w:bottom w:val="none" w:sz="0" w:space="0" w:color="auto"/>
            <w:right w:val="none" w:sz="0" w:space="0" w:color="auto"/>
          </w:divBdr>
        </w:div>
        <w:div w:id="852383000">
          <w:marLeft w:val="0"/>
          <w:marRight w:val="0"/>
          <w:marTop w:val="0"/>
          <w:marBottom w:val="0"/>
          <w:divBdr>
            <w:top w:val="none" w:sz="0" w:space="0" w:color="auto"/>
            <w:left w:val="none" w:sz="0" w:space="0" w:color="auto"/>
            <w:bottom w:val="none" w:sz="0" w:space="0" w:color="auto"/>
            <w:right w:val="none" w:sz="0" w:space="0" w:color="auto"/>
          </w:divBdr>
        </w:div>
        <w:div w:id="485974781">
          <w:marLeft w:val="0"/>
          <w:marRight w:val="0"/>
          <w:marTop w:val="0"/>
          <w:marBottom w:val="0"/>
          <w:divBdr>
            <w:top w:val="none" w:sz="0" w:space="0" w:color="auto"/>
            <w:left w:val="none" w:sz="0" w:space="0" w:color="auto"/>
            <w:bottom w:val="none" w:sz="0" w:space="0" w:color="auto"/>
            <w:right w:val="none" w:sz="0" w:space="0" w:color="auto"/>
          </w:divBdr>
        </w:div>
        <w:div w:id="1008868960">
          <w:marLeft w:val="0"/>
          <w:marRight w:val="0"/>
          <w:marTop w:val="0"/>
          <w:marBottom w:val="0"/>
          <w:divBdr>
            <w:top w:val="none" w:sz="0" w:space="0" w:color="auto"/>
            <w:left w:val="none" w:sz="0" w:space="0" w:color="auto"/>
            <w:bottom w:val="none" w:sz="0" w:space="0" w:color="auto"/>
            <w:right w:val="none" w:sz="0" w:space="0" w:color="auto"/>
          </w:divBdr>
        </w:div>
        <w:div w:id="1426341976">
          <w:marLeft w:val="0"/>
          <w:marRight w:val="0"/>
          <w:marTop w:val="0"/>
          <w:marBottom w:val="0"/>
          <w:divBdr>
            <w:top w:val="none" w:sz="0" w:space="0" w:color="auto"/>
            <w:left w:val="none" w:sz="0" w:space="0" w:color="auto"/>
            <w:bottom w:val="none" w:sz="0" w:space="0" w:color="auto"/>
            <w:right w:val="none" w:sz="0" w:space="0" w:color="auto"/>
          </w:divBdr>
        </w:div>
      </w:divsChild>
    </w:div>
    <w:div w:id="1604336557">
      <w:bodyDiv w:val="1"/>
      <w:marLeft w:val="0"/>
      <w:marRight w:val="0"/>
      <w:marTop w:val="0"/>
      <w:marBottom w:val="0"/>
      <w:divBdr>
        <w:top w:val="none" w:sz="0" w:space="0" w:color="auto"/>
        <w:left w:val="none" w:sz="0" w:space="0" w:color="auto"/>
        <w:bottom w:val="none" w:sz="0" w:space="0" w:color="auto"/>
        <w:right w:val="none" w:sz="0" w:space="0" w:color="auto"/>
      </w:divBdr>
      <w:divsChild>
        <w:div w:id="699476911">
          <w:marLeft w:val="0"/>
          <w:marRight w:val="0"/>
          <w:marTop w:val="0"/>
          <w:marBottom w:val="0"/>
          <w:divBdr>
            <w:top w:val="none" w:sz="0" w:space="0" w:color="auto"/>
            <w:left w:val="none" w:sz="0" w:space="0" w:color="auto"/>
            <w:bottom w:val="none" w:sz="0" w:space="0" w:color="auto"/>
            <w:right w:val="none" w:sz="0" w:space="0" w:color="auto"/>
          </w:divBdr>
          <w:divsChild>
            <w:div w:id="1073967301">
              <w:marLeft w:val="0"/>
              <w:marRight w:val="0"/>
              <w:marTop w:val="0"/>
              <w:marBottom w:val="0"/>
              <w:divBdr>
                <w:top w:val="none" w:sz="0" w:space="0" w:color="auto"/>
                <w:left w:val="none" w:sz="0" w:space="0" w:color="auto"/>
                <w:bottom w:val="none" w:sz="0" w:space="0" w:color="auto"/>
                <w:right w:val="none" w:sz="0" w:space="0" w:color="auto"/>
              </w:divBdr>
            </w:div>
            <w:div w:id="1366522021">
              <w:marLeft w:val="0"/>
              <w:marRight w:val="0"/>
              <w:marTop w:val="0"/>
              <w:marBottom w:val="0"/>
              <w:divBdr>
                <w:top w:val="none" w:sz="0" w:space="0" w:color="auto"/>
                <w:left w:val="none" w:sz="0" w:space="0" w:color="auto"/>
                <w:bottom w:val="none" w:sz="0" w:space="0" w:color="auto"/>
                <w:right w:val="none" w:sz="0" w:space="0" w:color="auto"/>
              </w:divBdr>
            </w:div>
            <w:div w:id="1812207071">
              <w:marLeft w:val="0"/>
              <w:marRight w:val="0"/>
              <w:marTop w:val="0"/>
              <w:marBottom w:val="0"/>
              <w:divBdr>
                <w:top w:val="none" w:sz="0" w:space="0" w:color="auto"/>
                <w:left w:val="none" w:sz="0" w:space="0" w:color="auto"/>
                <w:bottom w:val="none" w:sz="0" w:space="0" w:color="auto"/>
                <w:right w:val="none" w:sz="0" w:space="0" w:color="auto"/>
              </w:divBdr>
            </w:div>
            <w:div w:id="369690063">
              <w:marLeft w:val="0"/>
              <w:marRight w:val="0"/>
              <w:marTop w:val="0"/>
              <w:marBottom w:val="0"/>
              <w:divBdr>
                <w:top w:val="none" w:sz="0" w:space="0" w:color="auto"/>
                <w:left w:val="none" w:sz="0" w:space="0" w:color="auto"/>
                <w:bottom w:val="none" w:sz="0" w:space="0" w:color="auto"/>
                <w:right w:val="none" w:sz="0" w:space="0" w:color="auto"/>
              </w:divBdr>
            </w:div>
            <w:div w:id="1803226971">
              <w:marLeft w:val="0"/>
              <w:marRight w:val="0"/>
              <w:marTop w:val="0"/>
              <w:marBottom w:val="0"/>
              <w:divBdr>
                <w:top w:val="none" w:sz="0" w:space="0" w:color="auto"/>
                <w:left w:val="none" w:sz="0" w:space="0" w:color="auto"/>
                <w:bottom w:val="none" w:sz="0" w:space="0" w:color="auto"/>
                <w:right w:val="none" w:sz="0" w:space="0" w:color="auto"/>
              </w:divBdr>
            </w:div>
            <w:div w:id="450901091">
              <w:marLeft w:val="0"/>
              <w:marRight w:val="0"/>
              <w:marTop w:val="0"/>
              <w:marBottom w:val="0"/>
              <w:divBdr>
                <w:top w:val="none" w:sz="0" w:space="0" w:color="auto"/>
                <w:left w:val="none" w:sz="0" w:space="0" w:color="auto"/>
                <w:bottom w:val="none" w:sz="0" w:space="0" w:color="auto"/>
                <w:right w:val="none" w:sz="0" w:space="0" w:color="auto"/>
              </w:divBdr>
            </w:div>
            <w:div w:id="1419978617">
              <w:marLeft w:val="0"/>
              <w:marRight w:val="0"/>
              <w:marTop w:val="0"/>
              <w:marBottom w:val="0"/>
              <w:divBdr>
                <w:top w:val="none" w:sz="0" w:space="0" w:color="auto"/>
                <w:left w:val="none" w:sz="0" w:space="0" w:color="auto"/>
                <w:bottom w:val="none" w:sz="0" w:space="0" w:color="auto"/>
                <w:right w:val="none" w:sz="0" w:space="0" w:color="auto"/>
              </w:divBdr>
            </w:div>
            <w:div w:id="1461995712">
              <w:marLeft w:val="0"/>
              <w:marRight w:val="0"/>
              <w:marTop w:val="0"/>
              <w:marBottom w:val="0"/>
              <w:divBdr>
                <w:top w:val="none" w:sz="0" w:space="0" w:color="auto"/>
                <w:left w:val="none" w:sz="0" w:space="0" w:color="auto"/>
                <w:bottom w:val="none" w:sz="0" w:space="0" w:color="auto"/>
                <w:right w:val="none" w:sz="0" w:space="0" w:color="auto"/>
              </w:divBdr>
            </w:div>
            <w:div w:id="88477628">
              <w:marLeft w:val="0"/>
              <w:marRight w:val="0"/>
              <w:marTop w:val="0"/>
              <w:marBottom w:val="0"/>
              <w:divBdr>
                <w:top w:val="none" w:sz="0" w:space="0" w:color="auto"/>
                <w:left w:val="none" w:sz="0" w:space="0" w:color="auto"/>
                <w:bottom w:val="none" w:sz="0" w:space="0" w:color="auto"/>
                <w:right w:val="none" w:sz="0" w:space="0" w:color="auto"/>
              </w:divBdr>
            </w:div>
            <w:div w:id="795804288">
              <w:marLeft w:val="0"/>
              <w:marRight w:val="0"/>
              <w:marTop w:val="0"/>
              <w:marBottom w:val="0"/>
              <w:divBdr>
                <w:top w:val="none" w:sz="0" w:space="0" w:color="auto"/>
                <w:left w:val="none" w:sz="0" w:space="0" w:color="auto"/>
                <w:bottom w:val="none" w:sz="0" w:space="0" w:color="auto"/>
                <w:right w:val="none" w:sz="0" w:space="0" w:color="auto"/>
              </w:divBdr>
            </w:div>
            <w:div w:id="2070958412">
              <w:marLeft w:val="0"/>
              <w:marRight w:val="0"/>
              <w:marTop w:val="0"/>
              <w:marBottom w:val="0"/>
              <w:divBdr>
                <w:top w:val="none" w:sz="0" w:space="0" w:color="auto"/>
                <w:left w:val="none" w:sz="0" w:space="0" w:color="auto"/>
                <w:bottom w:val="none" w:sz="0" w:space="0" w:color="auto"/>
                <w:right w:val="none" w:sz="0" w:space="0" w:color="auto"/>
              </w:divBdr>
            </w:div>
            <w:div w:id="2089691209">
              <w:marLeft w:val="0"/>
              <w:marRight w:val="0"/>
              <w:marTop w:val="0"/>
              <w:marBottom w:val="0"/>
              <w:divBdr>
                <w:top w:val="none" w:sz="0" w:space="0" w:color="auto"/>
                <w:left w:val="none" w:sz="0" w:space="0" w:color="auto"/>
                <w:bottom w:val="none" w:sz="0" w:space="0" w:color="auto"/>
                <w:right w:val="none" w:sz="0" w:space="0" w:color="auto"/>
              </w:divBdr>
            </w:div>
            <w:div w:id="385881722">
              <w:marLeft w:val="0"/>
              <w:marRight w:val="0"/>
              <w:marTop w:val="0"/>
              <w:marBottom w:val="0"/>
              <w:divBdr>
                <w:top w:val="none" w:sz="0" w:space="0" w:color="auto"/>
                <w:left w:val="none" w:sz="0" w:space="0" w:color="auto"/>
                <w:bottom w:val="none" w:sz="0" w:space="0" w:color="auto"/>
                <w:right w:val="none" w:sz="0" w:space="0" w:color="auto"/>
              </w:divBdr>
            </w:div>
            <w:div w:id="1138180193">
              <w:marLeft w:val="0"/>
              <w:marRight w:val="0"/>
              <w:marTop w:val="0"/>
              <w:marBottom w:val="0"/>
              <w:divBdr>
                <w:top w:val="none" w:sz="0" w:space="0" w:color="auto"/>
                <w:left w:val="none" w:sz="0" w:space="0" w:color="auto"/>
                <w:bottom w:val="none" w:sz="0" w:space="0" w:color="auto"/>
                <w:right w:val="none" w:sz="0" w:space="0" w:color="auto"/>
              </w:divBdr>
            </w:div>
            <w:div w:id="1931966671">
              <w:marLeft w:val="0"/>
              <w:marRight w:val="0"/>
              <w:marTop w:val="0"/>
              <w:marBottom w:val="0"/>
              <w:divBdr>
                <w:top w:val="none" w:sz="0" w:space="0" w:color="auto"/>
                <w:left w:val="none" w:sz="0" w:space="0" w:color="auto"/>
                <w:bottom w:val="none" w:sz="0" w:space="0" w:color="auto"/>
                <w:right w:val="none" w:sz="0" w:space="0" w:color="auto"/>
              </w:divBdr>
            </w:div>
            <w:div w:id="1191260396">
              <w:marLeft w:val="0"/>
              <w:marRight w:val="0"/>
              <w:marTop w:val="0"/>
              <w:marBottom w:val="0"/>
              <w:divBdr>
                <w:top w:val="none" w:sz="0" w:space="0" w:color="auto"/>
                <w:left w:val="none" w:sz="0" w:space="0" w:color="auto"/>
                <w:bottom w:val="none" w:sz="0" w:space="0" w:color="auto"/>
                <w:right w:val="none" w:sz="0" w:space="0" w:color="auto"/>
              </w:divBdr>
            </w:div>
            <w:div w:id="1363021024">
              <w:marLeft w:val="0"/>
              <w:marRight w:val="0"/>
              <w:marTop w:val="0"/>
              <w:marBottom w:val="0"/>
              <w:divBdr>
                <w:top w:val="none" w:sz="0" w:space="0" w:color="auto"/>
                <w:left w:val="none" w:sz="0" w:space="0" w:color="auto"/>
                <w:bottom w:val="none" w:sz="0" w:space="0" w:color="auto"/>
                <w:right w:val="none" w:sz="0" w:space="0" w:color="auto"/>
              </w:divBdr>
            </w:div>
            <w:div w:id="1766685501">
              <w:marLeft w:val="0"/>
              <w:marRight w:val="0"/>
              <w:marTop w:val="0"/>
              <w:marBottom w:val="0"/>
              <w:divBdr>
                <w:top w:val="none" w:sz="0" w:space="0" w:color="auto"/>
                <w:left w:val="none" w:sz="0" w:space="0" w:color="auto"/>
                <w:bottom w:val="none" w:sz="0" w:space="0" w:color="auto"/>
                <w:right w:val="none" w:sz="0" w:space="0" w:color="auto"/>
              </w:divBdr>
            </w:div>
            <w:div w:id="26103818">
              <w:marLeft w:val="0"/>
              <w:marRight w:val="0"/>
              <w:marTop w:val="0"/>
              <w:marBottom w:val="0"/>
              <w:divBdr>
                <w:top w:val="none" w:sz="0" w:space="0" w:color="auto"/>
                <w:left w:val="none" w:sz="0" w:space="0" w:color="auto"/>
                <w:bottom w:val="none" w:sz="0" w:space="0" w:color="auto"/>
                <w:right w:val="none" w:sz="0" w:space="0" w:color="auto"/>
              </w:divBdr>
            </w:div>
            <w:div w:id="633557879">
              <w:marLeft w:val="0"/>
              <w:marRight w:val="0"/>
              <w:marTop w:val="0"/>
              <w:marBottom w:val="0"/>
              <w:divBdr>
                <w:top w:val="none" w:sz="0" w:space="0" w:color="auto"/>
                <w:left w:val="none" w:sz="0" w:space="0" w:color="auto"/>
                <w:bottom w:val="none" w:sz="0" w:space="0" w:color="auto"/>
                <w:right w:val="none" w:sz="0" w:space="0" w:color="auto"/>
              </w:divBdr>
            </w:div>
            <w:div w:id="635797363">
              <w:marLeft w:val="0"/>
              <w:marRight w:val="0"/>
              <w:marTop w:val="0"/>
              <w:marBottom w:val="0"/>
              <w:divBdr>
                <w:top w:val="none" w:sz="0" w:space="0" w:color="auto"/>
                <w:left w:val="none" w:sz="0" w:space="0" w:color="auto"/>
                <w:bottom w:val="none" w:sz="0" w:space="0" w:color="auto"/>
                <w:right w:val="none" w:sz="0" w:space="0" w:color="auto"/>
              </w:divBdr>
            </w:div>
            <w:div w:id="459767138">
              <w:marLeft w:val="0"/>
              <w:marRight w:val="0"/>
              <w:marTop w:val="0"/>
              <w:marBottom w:val="0"/>
              <w:divBdr>
                <w:top w:val="none" w:sz="0" w:space="0" w:color="auto"/>
                <w:left w:val="none" w:sz="0" w:space="0" w:color="auto"/>
                <w:bottom w:val="none" w:sz="0" w:space="0" w:color="auto"/>
                <w:right w:val="none" w:sz="0" w:space="0" w:color="auto"/>
              </w:divBdr>
            </w:div>
            <w:div w:id="1231843127">
              <w:marLeft w:val="0"/>
              <w:marRight w:val="0"/>
              <w:marTop w:val="0"/>
              <w:marBottom w:val="0"/>
              <w:divBdr>
                <w:top w:val="none" w:sz="0" w:space="0" w:color="auto"/>
                <w:left w:val="none" w:sz="0" w:space="0" w:color="auto"/>
                <w:bottom w:val="none" w:sz="0" w:space="0" w:color="auto"/>
                <w:right w:val="none" w:sz="0" w:space="0" w:color="auto"/>
              </w:divBdr>
            </w:div>
            <w:div w:id="1272786392">
              <w:marLeft w:val="0"/>
              <w:marRight w:val="0"/>
              <w:marTop w:val="0"/>
              <w:marBottom w:val="0"/>
              <w:divBdr>
                <w:top w:val="none" w:sz="0" w:space="0" w:color="auto"/>
                <w:left w:val="none" w:sz="0" w:space="0" w:color="auto"/>
                <w:bottom w:val="none" w:sz="0" w:space="0" w:color="auto"/>
                <w:right w:val="none" w:sz="0" w:space="0" w:color="auto"/>
              </w:divBdr>
            </w:div>
            <w:div w:id="1510027390">
              <w:marLeft w:val="0"/>
              <w:marRight w:val="0"/>
              <w:marTop w:val="0"/>
              <w:marBottom w:val="0"/>
              <w:divBdr>
                <w:top w:val="none" w:sz="0" w:space="0" w:color="auto"/>
                <w:left w:val="none" w:sz="0" w:space="0" w:color="auto"/>
                <w:bottom w:val="none" w:sz="0" w:space="0" w:color="auto"/>
                <w:right w:val="none" w:sz="0" w:space="0" w:color="auto"/>
              </w:divBdr>
            </w:div>
            <w:div w:id="1492915121">
              <w:marLeft w:val="0"/>
              <w:marRight w:val="0"/>
              <w:marTop w:val="0"/>
              <w:marBottom w:val="0"/>
              <w:divBdr>
                <w:top w:val="none" w:sz="0" w:space="0" w:color="auto"/>
                <w:left w:val="none" w:sz="0" w:space="0" w:color="auto"/>
                <w:bottom w:val="none" w:sz="0" w:space="0" w:color="auto"/>
                <w:right w:val="none" w:sz="0" w:space="0" w:color="auto"/>
              </w:divBdr>
            </w:div>
            <w:div w:id="2010477282">
              <w:marLeft w:val="0"/>
              <w:marRight w:val="0"/>
              <w:marTop w:val="0"/>
              <w:marBottom w:val="0"/>
              <w:divBdr>
                <w:top w:val="none" w:sz="0" w:space="0" w:color="auto"/>
                <w:left w:val="none" w:sz="0" w:space="0" w:color="auto"/>
                <w:bottom w:val="none" w:sz="0" w:space="0" w:color="auto"/>
                <w:right w:val="none" w:sz="0" w:space="0" w:color="auto"/>
              </w:divBdr>
            </w:div>
            <w:div w:id="2144228710">
              <w:marLeft w:val="0"/>
              <w:marRight w:val="0"/>
              <w:marTop w:val="0"/>
              <w:marBottom w:val="0"/>
              <w:divBdr>
                <w:top w:val="none" w:sz="0" w:space="0" w:color="auto"/>
                <w:left w:val="none" w:sz="0" w:space="0" w:color="auto"/>
                <w:bottom w:val="none" w:sz="0" w:space="0" w:color="auto"/>
                <w:right w:val="none" w:sz="0" w:space="0" w:color="auto"/>
              </w:divBdr>
            </w:div>
            <w:div w:id="1574461512">
              <w:marLeft w:val="0"/>
              <w:marRight w:val="0"/>
              <w:marTop w:val="0"/>
              <w:marBottom w:val="0"/>
              <w:divBdr>
                <w:top w:val="none" w:sz="0" w:space="0" w:color="auto"/>
                <w:left w:val="none" w:sz="0" w:space="0" w:color="auto"/>
                <w:bottom w:val="none" w:sz="0" w:space="0" w:color="auto"/>
                <w:right w:val="none" w:sz="0" w:space="0" w:color="auto"/>
              </w:divBdr>
            </w:div>
            <w:div w:id="1351222307">
              <w:marLeft w:val="0"/>
              <w:marRight w:val="0"/>
              <w:marTop w:val="0"/>
              <w:marBottom w:val="0"/>
              <w:divBdr>
                <w:top w:val="none" w:sz="0" w:space="0" w:color="auto"/>
                <w:left w:val="none" w:sz="0" w:space="0" w:color="auto"/>
                <w:bottom w:val="none" w:sz="0" w:space="0" w:color="auto"/>
                <w:right w:val="none" w:sz="0" w:space="0" w:color="auto"/>
              </w:divBdr>
            </w:div>
            <w:div w:id="704840213">
              <w:marLeft w:val="0"/>
              <w:marRight w:val="0"/>
              <w:marTop w:val="0"/>
              <w:marBottom w:val="0"/>
              <w:divBdr>
                <w:top w:val="none" w:sz="0" w:space="0" w:color="auto"/>
                <w:left w:val="none" w:sz="0" w:space="0" w:color="auto"/>
                <w:bottom w:val="none" w:sz="0" w:space="0" w:color="auto"/>
                <w:right w:val="none" w:sz="0" w:space="0" w:color="auto"/>
              </w:divBdr>
            </w:div>
            <w:div w:id="1833640157">
              <w:marLeft w:val="0"/>
              <w:marRight w:val="0"/>
              <w:marTop w:val="0"/>
              <w:marBottom w:val="0"/>
              <w:divBdr>
                <w:top w:val="none" w:sz="0" w:space="0" w:color="auto"/>
                <w:left w:val="none" w:sz="0" w:space="0" w:color="auto"/>
                <w:bottom w:val="none" w:sz="0" w:space="0" w:color="auto"/>
                <w:right w:val="none" w:sz="0" w:space="0" w:color="auto"/>
              </w:divBdr>
            </w:div>
            <w:div w:id="1150514636">
              <w:marLeft w:val="0"/>
              <w:marRight w:val="0"/>
              <w:marTop w:val="0"/>
              <w:marBottom w:val="0"/>
              <w:divBdr>
                <w:top w:val="none" w:sz="0" w:space="0" w:color="auto"/>
                <w:left w:val="none" w:sz="0" w:space="0" w:color="auto"/>
                <w:bottom w:val="none" w:sz="0" w:space="0" w:color="auto"/>
                <w:right w:val="none" w:sz="0" w:space="0" w:color="auto"/>
              </w:divBdr>
            </w:div>
            <w:div w:id="850220123">
              <w:marLeft w:val="0"/>
              <w:marRight w:val="0"/>
              <w:marTop w:val="0"/>
              <w:marBottom w:val="0"/>
              <w:divBdr>
                <w:top w:val="none" w:sz="0" w:space="0" w:color="auto"/>
                <w:left w:val="none" w:sz="0" w:space="0" w:color="auto"/>
                <w:bottom w:val="none" w:sz="0" w:space="0" w:color="auto"/>
                <w:right w:val="none" w:sz="0" w:space="0" w:color="auto"/>
              </w:divBdr>
            </w:div>
            <w:div w:id="988293189">
              <w:marLeft w:val="0"/>
              <w:marRight w:val="0"/>
              <w:marTop w:val="0"/>
              <w:marBottom w:val="0"/>
              <w:divBdr>
                <w:top w:val="none" w:sz="0" w:space="0" w:color="auto"/>
                <w:left w:val="none" w:sz="0" w:space="0" w:color="auto"/>
                <w:bottom w:val="none" w:sz="0" w:space="0" w:color="auto"/>
                <w:right w:val="none" w:sz="0" w:space="0" w:color="auto"/>
              </w:divBdr>
            </w:div>
            <w:div w:id="2049719584">
              <w:marLeft w:val="0"/>
              <w:marRight w:val="0"/>
              <w:marTop w:val="0"/>
              <w:marBottom w:val="0"/>
              <w:divBdr>
                <w:top w:val="none" w:sz="0" w:space="0" w:color="auto"/>
                <w:left w:val="none" w:sz="0" w:space="0" w:color="auto"/>
                <w:bottom w:val="none" w:sz="0" w:space="0" w:color="auto"/>
                <w:right w:val="none" w:sz="0" w:space="0" w:color="auto"/>
              </w:divBdr>
            </w:div>
            <w:div w:id="134566364">
              <w:marLeft w:val="0"/>
              <w:marRight w:val="0"/>
              <w:marTop w:val="0"/>
              <w:marBottom w:val="0"/>
              <w:divBdr>
                <w:top w:val="none" w:sz="0" w:space="0" w:color="auto"/>
                <w:left w:val="none" w:sz="0" w:space="0" w:color="auto"/>
                <w:bottom w:val="none" w:sz="0" w:space="0" w:color="auto"/>
                <w:right w:val="none" w:sz="0" w:space="0" w:color="auto"/>
              </w:divBdr>
            </w:div>
            <w:div w:id="249971537">
              <w:marLeft w:val="0"/>
              <w:marRight w:val="0"/>
              <w:marTop w:val="0"/>
              <w:marBottom w:val="0"/>
              <w:divBdr>
                <w:top w:val="none" w:sz="0" w:space="0" w:color="auto"/>
                <w:left w:val="none" w:sz="0" w:space="0" w:color="auto"/>
                <w:bottom w:val="none" w:sz="0" w:space="0" w:color="auto"/>
                <w:right w:val="none" w:sz="0" w:space="0" w:color="auto"/>
              </w:divBdr>
            </w:div>
            <w:div w:id="124128374">
              <w:marLeft w:val="0"/>
              <w:marRight w:val="0"/>
              <w:marTop w:val="0"/>
              <w:marBottom w:val="0"/>
              <w:divBdr>
                <w:top w:val="none" w:sz="0" w:space="0" w:color="auto"/>
                <w:left w:val="none" w:sz="0" w:space="0" w:color="auto"/>
                <w:bottom w:val="none" w:sz="0" w:space="0" w:color="auto"/>
                <w:right w:val="none" w:sz="0" w:space="0" w:color="auto"/>
              </w:divBdr>
            </w:div>
            <w:div w:id="494107939">
              <w:marLeft w:val="0"/>
              <w:marRight w:val="0"/>
              <w:marTop w:val="0"/>
              <w:marBottom w:val="0"/>
              <w:divBdr>
                <w:top w:val="none" w:sz="0" w:space="0" w:color="auto"/>
                <w:left w:val="none" w:sz="0" w:space="0" w:color="auto"/>
                <w:bottom w:val="none" w:sz="0" w:space="0" w:color="auto"/>
                <w:right w:val="none" w:sz="0" w:space="0" w:color="auto"/>
              </w:divBdr>
            </w:div>
            <w:div w:id="1121457100">
              <w:marLeft w:val="0"/>
              <w:marRight w:val="0"/>
              <w:marTop w:val="0"/>
              <w:marBottom w:val="0"/>
              <w:divBdr>
                <w:top w:val="none" w:sz="0" w:space="0" w:color="auto"/>
                <w:left w:val="none" w:sz="0" w:space="0" w:color="auto"/>
                <w:bottom w:val="none" w:sz="0" w:space="0" w:color="auto"/>
                <w:right w:val="none" w:sz="0" w:space="0" w:color="auto"/>
              </w:divBdr>
            </w:div>
            <w:div w:id="429007648">
              <w:marLeft w:val="0"/>
              <w:marRight w:val="0"/>
              <w:marTop w:val="0"/>
              <w:marBottom w:val="0"/>
              <w:divBdr>
                <w:top w:val="none" w:sz="0" w:space="0" w:color="auto"/>
                <w:left w:val="none" w:sz="0" w:space="0" w:color="auto"/>
                <w:bottom w:val="none" w:sz="0" w:space="0" w:color="auto"/>
                <w:right w:val="none" w:sz="0" w:space="0" w:color="auto"/>
              </w:divBdr>
            </w:div>
            <w:div w:id="448280057">
              <w:marLeft w:val="0"/>
              <w:marRight w:val="0"/>
              <w:marTop w:val="0"/>
              <w:marBottom w:val="0"/>
              <w:divBdr>
                <w:top w:val="none" w:sz="0" w:space="0" w:color="auto"/>
                <w:left w:val="none" w:sz="0" w:space="0" w:color="auto"/>
                <w:bottom w:val="none" w:sz="0" w:space="0" w:color="auto"/>
                <w:right w:val="none" w:sz="0" w:space="0" w:color="auto"/>
              </w:divBdr>
            </w:div>
            <w:div w:id="471944486">
              <w:marLeft w:val="0"/>
              <w:marRight w:val="0"/>
              <w:marTop w:val="0"/>
              <w:marBottom w:val="0"/>
              <w:divBdr>
                <w:top w:val="none" w:sz="0" w:space="0" w:color="auto"/>
                <w:left w:val="none" w:sz="0" w:space="0" w:color="auto"/>
                <w:bottom w:val="none" w:sz="0" w:space="0" w:color="auto"/>
                <w:right w:val="none" w:sz="0" w:space="0" w:color="auto"/>
              </w:divBdr>
            </w:div>
            <w:div w:id="1127889023">
              <w:marLeft w:val="0"/>
              <w:marRight w:val="0"/>
              <w:marTop w:val="0"/>
              <w:marBottom w:val="0"/>
              <w:divBdr>
                <w:top w:val="none" w:sz="0" w:space="0" w:color="auto"/>
                <w:left w:val="none" w:sz="0" w:space="0" w:color="auto"/>
                <w:bottom w:val="none" w:sz="0" w:space="0" w:color="auto"/>
                <w:right w:val="none" w:sz="0" w:space="0" w:color="auto"/>
              </w:divBdr>
            </w:div>
            <w:div w:id="2144542754">
              <w:marLeft w:val="0"/>
              <w:marRight w:val="0"/>
              <w:marTop w:val="0"/>
              <w:marBottom w:val="0"/>
              <w:divBdr>
                <w:top w:val="none" w:sz="0" w:space="0" w:color="auto"/>
                <w:left w:val="none" w:sz="0" w:space="0" w:color="auto"/>
                <w:bottom w:val="none" w:sz="0" w:space="0" w:color="auto"/>
                <w:right w:val="none" w:sz="0" w:space="0" w:color="auto"/>
              </w:divBdr>
            </w:div>
            <w:div w:id="1043795071">
              <w:marLeft w:val="0"/>
              <w:marRight w:val="0"/>
              <w:marTop w:val="0"/>
              <w:marBottom w:val="0"/>
              <w:divBdr>
                <w:top w:val="none" w:sz="0" w:space="0" w:color="auto"/>
                <w:left w:val="none" w:sz="0" w:space="0" w:color="auto"/>
                <w:bottom w:val="none" w:sz="0" w:space="0" w:color="auto"/>
                <w:right w:val="none" w:sz="0" w:space="0" w:color="auto"/>
              </w:divBdr>
            </w:div>
            <w:div w:id="1886674617">
              <w:marLeft w:val="0"/>
              <w:marRight w:val="0"/>
              <w:marTop w:val="0"/>
              <w:marBottom w:val="0"/>
              <w:divBdr>
                <w:top w:val="none" w:sz="0" w:space="0" w:color="auto"/>
                <w:left w:val="none" w:sz="0" w:space="0" w:color="auto"/>
                <w:bottom w:val="none" w:sz="0" w:space="0" w:color="auto"/>
                <w:right w:val="none" w:sz="0" w:space="0" w:color="auto"/>
              </w:divBdr>
            </w:div>
            <w:div w:id="1947276280">
              <w:marLeft w:val="0"/>
              <w:marRight w:val="0"/>
              <w:marTop w:val="0"/>
              <w:marBottom w:val="0"/>
              <w:divBdr>
                <w:top w:val="none" w:sz="0" w:space="0" w:color="auto"/>
                <w:left w:val="none" w:sz="0" w:space="0" w:color="auto"/>
                <w:bottom w:val="none" w:sz="0" w:space="0" w:color="auto"/>
                <w:right w:val="none" w:sz="0" w:space="0" w:color="auto"/>
              </w:divBdr>
            </w:div>
            <w:div w:id="446318848">
              <w:marLeft w:val="0"/>
              <w:marRight w:val="0"/>
              <w:marTop w:val="0"/>
              <w:marBottom w:val="0"/>
              <w:divBdr>
                <w:top w:val="none" w:sz="0" w:space="0" w:color="auto"/>
                <w:left w:val="none" w:sz="0" w:space="0" w:color="auto"/>
                <w:bottom w:val="none" w:sz="0" w:space="0" w:color="auto"/>
                <w:right w:val="none" w:sz="0" w:space="0" w:color="auto"/>
              </w:divBdr>
            </w:div>
            <w:div w:id="703751556">
              <w:marLeft w:val="0"/>
              <w:marRight w:val="0"/>
              <w:marTop w:val="0"/>
              <w:marBottom w:val="0"/>
              <w:divBdr>
                <w:top w:val="none" w:sz="0" w:space="0" w:color="auto"/>
                <w:left w:val="none" w:sz="0" w:space="0" w:color="auto"/>
                <w:bottom w:val="none" w:sz="0" w:space="0" w:color="auto"/>
                <w:right w:val="none" w:sz="0" w:space="0" w:color="auto"/>
              </w:divBdr>
            </w:div>
            <w:div w:id="275912318">
              <w:marLeft w:val="0"/>
              <w:marRight w:val="0"/>
              <w:marTop w:val="0"/>
              <w:marBottom w:val="0"/>
              <w:divBdr>
                <w:top w:val="none" w:sz="0" w:space="0" w:color="auto"/>
                <w:left w:val="none" w:sz="0" w:space="0" w:color="auto"/>
                <w:bottom w:val="none" w:sz="0" w:space="0" w:color="auto"/>
                <w:right w:val="none" w:sz="0" w:space="0" w:color="auto"/>
              </w:divBdr>
            </w:div>
            <w:div w:id="1741101524">
              <w:marLeft w:val="0"/>
              <w:marRight w:val="0"/>
              <w:marTop w:val="0"/>
              <w:marBottom w:val="0"/>
              <w:divBdr>
                <w:top w:val="none" w:sz="0" w:space="0" w:color="auto"/>
                <w:left w:val="none" w:sz="0" w:space="0" w:color="auto"/>
                <w:bottom w:val="none" w:sz="0" w:space="0" w:color="auto"/>
                <w:right w:val="none" w:sz="0" w:space="0" w:color="auto"/>
              </w:divBdr>
            </w:div>
            <w:div w:id="1880238291">
              <w:marLeft w:val="0"/>
              <w:marRight w:val="0"/>
              <w:marTop w:val="0"/>
              <w:marBottom w:val="0"/>
              <w:divBdr>
                <w:top w:val="none" w:sz="0" w:space="0" w:color="auto"/>
                <w:left w:val="none" w:sz="0" w:space="0" w:color="auto"/>
                <w:bottom w:val="none" w:sz="0" w:space="0" w:color="auto"/>
                <w:right w:val="none" w:sz="0" w:space="0" w:color="auto"/>
              </w:divBdr>
            </w:div>
            <w:div w:id="1241066489">
              <w:marLeft w:val="0"/>
              <w:marRight w:val="0"/>
              <w:marTop w:val="0"/>
              <w:marBottom w:val="0"/>
              <w:divBdr>
                <w:top w:val="none" w:sz="0" w:space="0" w:color="auto"/>
                <w:left w:val="none" w:sz="0" w:space="0" w:color="auto"/>
                <w:bottom w:val="none" w:sz="0" w:space="0" w:color="auto"/>
                <w:right w:val="none" w:sz="0" w:space="0" w:color="auto"/>
              </w:divBdr>
            </w:div>
            <w:div w:id="2005433127">
              <w:marLeft w:val="0"/>
              <w:marRight w:val="0"/>
              <w:marTop w:val="0"/>
              <w:marBottom w:val="0"/>
              <w:divBdr>
                <w:top w:val="none" w:sz="0" w:space="0" w:color="auto"/>
                <w:left w:val="none" w:sz="0" w:space="0" w:color="auto"/>
                <w:bottom w:val="none" w:sz="0" w:space="0" w:color="auto"/>
                <w:right w:val="none" w:sz="0" w:space="0" w:color="auto"/>
              </w:divBdr>
            </w:div>
            <w:div w:id="1026098880">
              <w:marLeft w:val="0"/>
              <w:marRight w:val="0"/>
              <w:marTop w:val="0"/>
              <w:marBottom w:val="0"/>
              <w:divBdr>
                <w:top w:val="none" w:sz="0" w:space="0" w:color="auto"/>
                <w:left w:val="none" w:sz="0" w:space="0" w:color="auto"/>
                <w:bottom w:val="none" w:sz="0" w:space="0" w:color="auto"/>
                <w:right w:val="none" w:sz="0" w:space="0" w:color="auto"/>
              </w:divBdr>
            </w:div>
            <w:div w:id="1805346872">
              <w:marLeft w:val="0"/>
              <w:marRight w:val="0"/>
              <w:marTop w:val="0"/>
              <w:marBottom w:val="0"/>
              <w:divBdr>
                <w:top w:val="none" w:sz="0" w:space="0" w:color="auto"/>
                <w:left w:val="none" w:sz="0" w:space="0" w:color="auto"/>
                <w:bottom w:val="none" w:sz="0" w:space="0" w:color="auto"/>
                <w:right w:val="none" w:sz="0" w:space="0" w:color="auto"/>
              </w:divBdr>
            </w:div>
            <w:div w:id="1598293849">
              <w:marLeft w:val="0"/>
              <w:marRight w:val="0"/>
              <w:marTop w:val="0"/>
              <w:marBottom w:val="0"/>
              <w:divBdr>
                <w:top w:val="none" w:sz="0" w:space="0" w:color="auto"/>
                <w:left w:val="none" w:sz="0" w:space="0" w:color="auto"/>
                <w:bottom w:val="none" w:sz="0" w:space="0" w:color="auto"/>
                <w:right w:val="none" w:sz="0" w:space="0" w:color="auto"/>
              </w:divBdr>
            </w:div>
            <w:div w:id="16101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94">
      <w:bodyDiv w:val="1"/>
      <w:marLeft w:val="0"/>
      <w:marRight w:val="0"/>
      <w:marTop w:val="0"/>
      <w:marBottom w:val="0"/>
      <w:divBdr>
        <w:top w:val="none" w:sz="0" w:space="0" w:color="auto"/>
        <w:left w:val="none" w:sz="0" w:space="0" w:color="auto"/>
        <w:bottom w:val="none" w:sz="0" w:space="0" w:color="auto"/>
        <w:right w:val="none" w:sz="0" w:space="0" w:color="auto"/>
      </w:divBdr>
      <w:divsChild>
        <w:div w:id="1836529787">
          <w:marLeft w:val="0"/>
          <w:marRight w:val="0"/>
          <w:marTop w:val="0"/>
          <w:marBottom w:val="0"/>
          <w:divBdr>
            <w:top w:val="none" w:sz="0" w:space="0" w:color="auto"/>
            <w:left w:val="none" w:sz="0" w:space="0" w:color="auto"/>
            <w:bottom w:val="none" w:sz="0" w:space="0" w:color="auto"/>
            <w:right w:val="none" w:sz="0" w:space="0" w:color="auto"/>
          </w:divBdr>
          <w:divsChild>
            <w:div w:id="1987002552">
              <w:marLeft w:val="0"/>
              <w:marRight w:val="0"/>
              <w:marTop w:val="0"/>
              <w:marBottom w:val="0"/>
              <w:divBdr>
                <w:top w:val="none" w:sz="0" w:space="0" w:color="auto"/>
                <w:left w:val="none" w:sz="0" w:space="0" w:color="auto"/>
                <w:bottom w:val="none" w:sz="0" w:space="0" w:color="auto"/>
                <w:right w:val="none" w:sz="0" w:space="0" w:color="auto"/>
              </w:divBdr>
            </w:div>
            <w:div w:id="1910192552">
              <w:marLeft w:val="0"/>
              <w:marRight w:val="0"/>
              <w:marTop w:val="0"/>
              <w:marBottom w:val="0"/>
              <w:divBdr>
                <w:top w:val="none" w:sz="0" w:space="0" w:color="auto"/>
                <w:left w:val="none" w:sz="0" w:space="0" w:color="auto"/>
                <w:bottom w:val="none" w:sz="0" w:space="0" w:color="auto"/>
                <w:right w:val="none" w:sz="0" w:space="0" w:color="auto"/>
              </w:divBdr>
            </w:div>
            <w:div w:id="1983998832">
              <w:marLeft w:val="0"/>
              <w:marRight w:val="0"/>
              <w:marTop w:val="0"/>
              <w:marBottom w:val="0"/>
              <w:divBdr>
                <w:top w:val="none" w:sz="0" w:space="0" w:color="auto"/>
                <w:left w:val="none" w:sz="0" w:space="0" w:color="auto"/>
                <w:bottom w:val="none" w:sz="0" w:space="0" w:color="auto"/>
                <w:right w:val="none" w:sz="0" w:space="0" w:color="auto"/>
              </w:divBdr>
            </w:div>
            <w:div w:id="1298730008">
              <w:marLeft w:val="0"/>
              <w:marRight w:val="0"/>
              <w:marTop w:val="0"/>
              <w:marBottom w:val="0"/>
              <w:divBdr>
                <w:top w:val="none" w:sz="0" w:space="0" w:color="auto"/>
                <w:left w:val="none" w:sz="0" w:space="0" w:color="auto"/>
                <w:bottom w:val="none" w:sz="0" w:space="0" w:color="auto"/>
                <w:right w:val="none" w:sz="0" w:space="0" w:color="auto"/>
              </w:divBdr>
            </w:div>
            <w:div w:id="263995931">
              <w:marLeft w:val="0"/>
              <w:marRight w:val="0"/>
              <w:marTop w:val="0"/>
              <w:marBottom w:val="0"/>
              <w:divBdr>
                <w:top w:val="none" w:sz="0" w:space="0" w:color="auto"/>
                <w:left w:val="none" w:sz="0" w:space="0" w:color="auto"/>
                <w:bottom w:val="none" w:sz="0" w:space="0" w:color="auto"/>
                <w:right w:val="none" w:sz="0" w:space="0" w:color="auto"/>
              </w:divBdr>
            </w:div>
            <w:div w:id="823353317">
              <w:marLeft w:val="0"/>
              <w:marRight w:val="0"/>
              <w:marTop w:val="0"/>
              <w:marBottom w:val="0"/>
              <w:divBdr>
                <w:top w:val="none" w:sz="0" w:space="0" w:color="auto"/>
                <w:left w:val="none" w:sz="0" w:space="0" w:color="auto"/>
                <w:bottom w:val="none" w:sz="0" w:space="0" w:color="auto"/>
                <w:right w:val="none" w:sz="0" w:space="0" w:color="auto"/>
              </w:divBdr>
            </w:div>
            <w:div w:id="1859349020">
              <w:marLeft w:val="0"/>
              <w:marRight w:val="0"/>
              <w:marTop w:val="0"/>
              <w:marBottom w:val="0"/>
              <w:divBdr>
                <w:top w:val="none" w:sz="0" w:space="0" w:color="auto"/>
                <w:left w:val="none" w:sz="0" w:space="0" w:color="auto"/>
                <w:bottom w:val="none" w:sz="0" w:space="0" w:color="auto"/>
                <w:right w:val="none" w:sz="0" w:space="0" w:color="auto"/>
              </w:divBdr>
            </w:div>
            <w:div w:id="1838497399">
              <w:marLeft w:val="0"/>
              <w:marRight w:val="0"/>
              <w:marTop w:val="0"/>
              <w:marBottom w:val="0"/>
              <w:divBdr>
                <w:top w:val="none" w:sz="0" w:space="0" w:color="auto"/>
                <w:left w:val="none" w:sz="0" w:space="0" w:color="auto"/>
                <w:bottom w:val="none" w:sz="0" w:space="0" w:color="auto"/>
                <w:right w:val="none" w:sz="0" w:space="0" w:color="auto"/>
              </w:divBdr>
            </w:div>
            <w:div w:id="148988141">
              <w:marLeft w:val="0"/>
              <w:marRight w:val="0"/>
              <w:marTop w:val="0"/>
              <w:marBottom w:val="0"/>
              <w:divBdr>
                <w:top w:val="none" w:sz="0" w:space="0" w:color="auto"/>
                <w:left w:val="none" w:sz="0" w:space="0" w:color="auto"/>
                <w:bottom w:val="none" w:sz="0" w:space="0" w:color="auto"/>
                <w:right w:val="none" w:sz="0" w:space="0" w:color="auto"/>
              </w:divBdr>
            </w:div>
            <w:div w:id="2090233025">
              <w:marLeft w:val="0"/>
              <w:marRight w:val="0"/>
              <w:marTop w:val="0"/>
              <w:marBottom w:val="0"/>
              <w:divBdr>
                <w:top w:val="none" w:sz="0" w:space="0" w:color="auto"/>
                <w:left w:val="none" w:sz="0" w:space="0" w:color="auto"/>
                <w:bottom w:val="none" w:sz="0" w:space="0" w:color="auto"/>
                <w:right w:val="none" w:sz="0" w:space="0" w:color="auto"/>
              </w:divBdr>
            </w:div>
            <w:div w:id="1597859111">
              <w:marLeft w:val="0"/>
              <w:marRight w:val="0"/>
              <w:marTop w:val="0"/>
              <w:marBottom w:val="0"/>
              <w:divBdr>
                <w:top w:val="none" w:sz="0" w:space="0" w:color="auto"/>
                <w:left w:val="none" w:sz="0" w:space="0" w:color="auto"/>
                <w:bottom w:val="none" w:sz="0" w:space="0" w:color="auto"/>
                <w:right w:val="none" w:sz="0" w:space="0" w:color="auto"/>
              </w:divBdr>
            </w:div>
            <w:div w:id="808934896">
              <w:marLeft w:val="0"/>
              <w:marRight w:val="0"/>
              <w:marTop w:val="0"/>
              <w:marBottom w:val="0"/>
              <w:divBdr>
                <w:top w:val="none" w:sz="0" w:space="0" w:color="auto"/>
                <w:left w:val="none" w:sz="0" w:space="0" w:color="auto"/>
                <w:bottom w:val="none" w:sz="0" w:space="0" w:color="auto"/>
                <w:right w:val="none" w:sz="0" w:space="0" w:color="auto"/>
              </w:divBdr>
            </w:div>
            <w:div w:id="1701659472">
              <w:marLeft w:val="0"/>
              <w:marRight w:val="0"/>
              <w:marTop w:val="0"/>
              <w:marBottom w:val="0"/>
              <w:divBdr>
                <w:top w:val="none" w:sz="0" w:space="0" w:color="auto"/>
                <w:left w:val="none" w:sz="0" w:space="0" w:color="auto"/>
                <w:bottom w:val="none" w:sz="0" w:space="0" w:color="auto"/>
                <w:right w:val="none" w:sz="0" w:space="0" w:color="auto"/>
              </w:divBdr>
            </w:div>
            <w:div w:id="15922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2991">
      <w:bodyDiv w:val="1"/>
      <w:marLeft w:val="0"/>
      <w:marRight w:val="0"/>
      <w:marTop w:val="0"/>
      <w:marBottom w:val="0"/>
      <w:divBdr>
        <w:top w:val="none" w:sz="0" w:space="0" w:color="auto"/>
        <w:left w:val="none" w:sz="0" w:space="0" w:color="auto"/>
        <w:bottom w:val="none" w:sz="0" w:space="0" w:color="auto"/>
        <w:right w:val="none" w:sz="0" w:space="0" w:color="auto"/>
      </w:divBdr>
    </w:div>
    <w:div w:id="1806197892">
      <w:bodyDiv w:val="1"/>
      <w:marLeft w:val="0"/>
      <w:marRight w:val="0"/>
      <w:marTop w:val="0"/>
      <w:marBottom w:val="0"/>
      <w:divBdr>
        <w:top w:val="none" w:sz="0" w:space="0" w:color="auto"/>
        <w:left w:val="none" w:sz="0" w:space="0" w:color="auto"/>
        <w:bottom w:val="none" w:sz="0" w:space="0" w:color="auto"/>
        <w:right w:val="none" w:sz="0" w:space="0" w:color="auto"/>
      </w:divBdr>
      <w:divsChild>
        <w:div w:id="2144613025">
          <w:marLeft w:val="0"/>
          <w:marRight w:val="0"/>
          <w:marTop w:val="0"/>
          <w:marBottom w:val="0"/>
          <w:divBdr>
            <w:top w:val="none" w:sz="0" w:space="0" w:color="auto"/>
            <w:left w:val="none" w:sz="0" w:space="0" w:color="auto"/>
            <w:bottom w:val="none" w:sz="0" w:space="0" w:color="auto"/>
            <w:right w:val="none" w:sz="0" w:space="0" w:color="auto"/>
          </w:divBdr>
        </w:div>
        <w:div w:id="1500735436">
          <w:marLeft w:val="0"/>
          <w:marRight w:val="0"/>
          <w:marTop w:val="0"/>
          <w:marBottom w:val="0"/>
          <w:divBdr>
            <w:top w:val="none" w:sz="0" w:space="0" w:color="auto"/>
            <w:left w:val="none" w:sz="0" w:space="0" w:color="auto"/>
            <w:bottom w:val="none" w:sz="0" w:space="0" w:color="auto"/>
            <w:right w:val="none" w:sz="0" w:space="0" w:color="auto"/>
          </w:divBdr>
        </w:div>
        <w:div w:id="321860296">
          <w:marLeft w:val="0"/>
          <w:marRight w:val="0"/>
          <w:marTop w:val="0"/>
          <w:marBottom w:val="0"/>
          <w:divBdr>
            <w:top w:val="none" w:sz="0" w:space="0" w:color="auto"/>
            <w:left w:val="none" w:sz="0" w:space="0" w:color="auto"/>
            <w:bottom w:val="none" w:sz="0" w:space="0" w:color="auto"/>
            <w:right w:val="none" w:sz="0" w:space="0" w:color="auto"/>
          </w:divBdr>
        </w:div>
        <w:div w:id="769280431">
          <w:marLeft w:val="0"/>
          <w:marRight w:val="0"/>
          <w:marTop w:val="0"/>
          <w:marBottom w:val="0"/>
          <w:divBdr>
            <w:top w:val="none" w:sz="0" w:space="0" w:color="auto"/>
            <w:left w:val="none" w:sz="0" w:space="0" w:color="auto"/>
            <w:bottom w:val="none" w:sz="0" w:space="0" w:color="auto"/>
            <w:right w:val="none" w:sz="0" w:space="0" w:color="auto"/>
          </w:divBdr>
        </w:div>
        <w:div w:id="1515537202">
          <w:marLeft w:val="0"/>
          <w:marRight w:val="0"/>
          <w:marTop w:val="0"/>
          <w:marBottom w:val="0"/>
          <w:divBdr>
            <w:top w:val="none" w:sz="0" w:space="0" w:color="auto"/>
            <w:left w:val="none" w:sz="0" w:space="0" w:color="auto"/>
            <w:bottom w:val="none" w:sz="0" w:space="0" w:color="auto"/>
            <w:right w:val="none" w:sz="0" w:space="0" w:color="auto"/>
          </w:divBdr>
        </w:div>
      </w:divsChild>
    </w:div>
    <w:div w:id="1849517006">
      <w:bodyDiv w:val="1"/>
      <w:marLeft w:val="0"/>
      <w:marRight w:val="0"/>
      <w:marTop w:val="0"/>
      <w:marBottom w:val="0"/>
      <w:divBdr>
        <w:top w:val="none" w:sz="0" w:space="0" w:color="auto"/>
        <w:left w:val="none" w:sz="0" w:space="0" w:color="auto"/>
        <w:bottom w:val="none" w:sz="0" w:space="0" w:color="auto"/>
        <w:right w:val="none" w:sz="0" w:space="0" w:color="auto"/>
      </w:divBdr>
    </w:div>
    <w:div w:id="1873373792">
      <w:bodyDiv w:val="1"/>
      <w:marLeft w:val="0"/>
      <w:marRight w:val="0"/>
      <w:marTop w:val="0"/>
      <w:marBottom w:val="0"/>
      <w:divBdr>
        <w:top w:val="none" w:sz="0" w:space="0" w:color="auto"/>
        <w:left w:val="none" w:sz="0" w:space="0" w:color="auto"/>
        <w:bottom w:val="none" w:sz="0" w:space="0" w:color="auto"/>
        <w:right w:val="none" w:sz="0" w:space="0" w:color="auto"/>
      </w:divBdr>
    </w:div>
    <w:div w:id="1925986723">
      <w:bodyDiv w:val="1"/>
      <w:marLeft w:val="0"/>
      <w:marRight w:val="0"/>
      <w:marTop w:val="0"/>
      <w:marBottom w:val="0"/>
      <w:divBdr>
        <w:top w:val="none" w:sz="0" w:space="0" w:color="auto"/>
        <w:left w:val="none" w:sz="0" w:space="0" w:color="auto"/>
        <w:bottom w:val="none" w:sz="0" w:space="0" w:color="auto"/>
        <w:right w:val="none" w:sz="0" w:space="0" w:color="auto"/>
      </w:divBdr>
      <w:divsChild>
        <w:div w:id="750546311">
          <w:marLeft w:val="0"/>
          <w:marRight w:val="0"/>
          <w:marTop w:val="0"/>
          <w:marBottom w:val="0"/>
          <w:divBdr>
            <w:top w:val="none" w:sz="0" w:space="0" w:color="auto"/>
            <w:left w:val="none" w:sz="0" w:space="0" w:color="auto"/>
            <w:bottom w:val="none" w:sz="0" w:space="0" w:color="auto"/>
            <w:right w:val="none" w:sz="0" w:space="0" w:color="auto"/>
          </w:divBdr>
          <w:divsChild>
            <w:div w:id="392237315">
              <w:marLeft w:val="0"/>
              <w:marRight w:val="0"/>
              <w:marTop w:val="0"/>
              <w:marBottom w:val="0"/>
              <w:divBdr>
                <w:top w:val="none" w:sz="0" w:space="0" w:color="auto"/>
                <w:left w:val="none" w:sz="0" w:space="0" w:color="auto"/>
                <w:bottom w:val="none" w:sz="0" w:space="0" w:color="auto"/>
                <w:right w:val="none" w:sz="0" w:space="0" w:color="auto"/>
              </w:divBdr>
            </w:div>
            <w:div w:id="842427629">
              <w:marLeft w:val="0"/>
              <w:marRight w:val="0"/>
              <w:marTop w:val="0"/>
              <w:marBottom w:val="0"/>
              <w:divBdr>
                <w:top w:val="none" w:sz="0" w:space="0" w:color="auto"/>
                <w:left w:val="none" w:sz="0" w:space="0" w:color="auto"/>
                <w:bottom w:val="none" w:sz="0" w:space="0" w:color="auto"/>
                <w:right w:val="none" w:sz="0" w:space="0" w:color="auto"/>
              </w:divBdr>
            </w:div>
            <w:div w:id="1774785359">
              <w:marLeft w:val="0"/>
              <w:marRight w:val="0"/>
              <w:marTop w:val="0"/>
              <w:marBottom w:val="0"/>
              <w:divBdr>
                <w:top w:val="none" w:sz="0" w:space="0" w:color="auto"/>
                <w:left w:val="none" w:sz="0" w:space="0" w:color="auto"/>
                <w:bottom w:val="none" w:sz="0" w:space="0" w:color="auto"/>
                <w:right w:val="none" w:sz="0" w:space="0" w:color="auto"/>
              </w:divBdr>
            </w:div>
            <w:div w:id="1221092798">
              <w:marLeft w:val="0"/>
              <w:marRight w:val="0"/>
              <w:marTop w:val="0"/>
              <w:marBottom w:val="0"/>
              <w:divBdr>
                <w:top w:val="none" w:sz="0" w:space="0" w:color="auto"/>
                <w:left w:val="none" w:sz="0" w:space="0" w:color="auto"/>
                <w:bottom w:val="none" w:sz="0" w:space="0" w:color="auto"/>
                <w:right w:val="none" w:sz="0" w:space="0" w:color="auto"/>
              </w:divBdr>
            </w:div>
            <w:div w:id="1619292352">
              <w:marLeft w:val="0"/>
              <w:marRight w:val="0"/>
              <w:marTop w:val="0"/>
              <w:marBottom w:val="0"/>
              <w:divBdr>
                <w:top w:val="none" w:sz="0" w:space="0" w:color="auto"/>
                <w:left w:val="none" w:sz="0" w:space="0" w:color="auto"/>
                <w:bottom w:val="none" w:sz="0" w:space="0" w:color="auto"/>
                <w:right w:val="none" w:sz="0" w:space="0" w:color="auto"/>
              </w:divBdr>
            </w:div>
            <w:div w:id="483012757">
              <w:marLeft w:val="0"/>
              <w:marRight w:val="0"/>
              <w:marTop w:val="0"/>
              <w:marBottom w:val="0"/>
              <w:divBdr>
                <w:top w:val="none" w:sz="0" w:space="0" w:color="auto"/>
                <w:left w:val="none" w:sz="0" w:space="0" w:color="auto"/>
                <w:bottom w:val="none" w:sz="0" w:space="0" w:color="auto"/>
                <w:right w:val="none" w:sz="0" w:space="0" w:color="auto"/>
              </w:divBdr>
            </w:div>
            <w:div w:id="1295915618">
              <w:marLeft w:val="0"/>
              <w:marRight w:val="0"/>
              <w:marTop w:val="0"/>
              <w:marBottom w:val="0"/>
              <w:divBdr>
                <w:top w:val="none" w:sz="0" w:space="0" w:color="auto"/>
                <w:left w:val="none" w:sz="0" w:space="0" w:color="auto"/>
                <w:bottom w:val="none" w:sz="0" w:space="0" w:color="auto"/>
                <w:right w:val="none" w:sz="0" w:space="0" w:color="auto"/>
              </w:divBdr>
            </w:div>
            <w:div w:id="900166783">
              <w:marLeft w:val="0"/>
              <w:marRight w:val="0"/>
              <w:marTop w:val="0"/>
              <w:marBottom w:val="0"/>
              <w:divBdr>
                <w:top w:val="none" w:sz="0" w:space="0" w:color="auto"/>
                <w:left w:val="none" w:sz="0" w:space="0" w:color="auto"/>
                <w:bottom w:val="none" w:sz="0" w:space="0" w:color="auto"/>
                <w:right w:val="none" w:sz="0" w:space="0" w:color="auto"/>
              </w:divBdr>
            </w:div>
            <w:div w:id="1626502798">
              <w:marLeft w:val="0"/>
              <w:marRight w:val="0"/>
              <w:marTop w:val="0"/>
              <w:marBottom w:val="0"/>
              <w:divBdr>
                <w:top w:val="none" w:sz="0" w:space="0" w:color="auto"/>
                <w:left w:val="none" w:sz="0" w:space="0" w:color="auto"/>
                <w:bottom w:val="none" w:sz="0" w:space="0" w:color="auto"/>
                <w:right w:val="none" w:sz="0" w:space="0" w:color="auto"/>
              </w:divBdr>
            </w:div>
            <w:div w:id="1421759553">
              <w:marLeft w:val="0"/>
              <w:marRight w:val="0"/>
              <w:marTop w:val="0"/>
              <w:marBottom w:val="0"/>
              <w:divBdr>
                <w:top w:val="none" w:sz="0" w:space="0" w:color="auto"/>
                <w:left w:val="none" w:sz="0" w:space="0" w:color="auto"/>
                <w:bottom w:val="none" w:sz="0" w:space="0" w:color="auto"/>
                <w:right w:val="none" w:sz="0" w:space="0" w:color="auto"/>
              </w:divBdr>
            </w:div>
            <w:div w:id="1768887893">
              <w:marLeft w:val="0"/>
              <w:marRight w:val="0"/>
              <w:marTop w:val="0"/>
              <w:marBottom w:val="0"/>
              <w:divBdr>
                <w:top w:val="none" w:sz="0" w:space="0" w:color="auto"/>
                <w:left w:val="none" w:sz="0" w:space="0" w:color="auto"/>
                <w:bottom w:val="none" w:sz="0" w:space="0" w:color="auto"/>
                <w:right w:val="none" w:sz="0" w:space="0" w:color="auto"/>
              </w:divBdr>
            </w:div>
            <w:div w:id="1198087614">
              <w:marLeft w:val="0"/>
              <w:marRight w:val="0"/>
              <w:marTop w:val="0"/>
              <w:marBottom w:val="0"/>
              <w:divBdr>
                <w:top w:val="none" w:sz="0" w:space="0" w:color="auto"/>
                <w:left w:val="none" w:sz="0" w:space="0" w:color="auto"/>
                <w:bottom w:val="none" w:sz="0" w:space="0" w:color="auto"/>
                <w:right w:val="none" w:sz="0" w:space="0" w:color="auto"/>
              </w:divBdr>
            </w:div>
            <w:div w:id="1454251827">
              <w:marLeft w:val="0"/>
              <w:marRight w:val="0"/>
              <w:marTop w:val="0"/>
              <w:marBottom w:val="0"/>
              <w:divBdr>
                <w:top w:val="none" w:sz="0" w:space="0" w:color="auto"/>
                <w:left w:val="none" w:sz="0" w:space="0" w:color="auto"/>
                <w:bottom w:val="none" w:sz="0" w:space="0" w:color="auto"/>
                <w:right w:val="none" w:sz="0" w:space="0" w:color="auto"/>
              </w:divBdr>
            </w:div>
            <w:div w:id="2126650375">
              <w:marLeft w:val="0"/>
              <w:marRight w:val="0"/>
              <w:marTop w:val="0"/>
              <w:marBottom w:val="0"/>
              <w:divBdr>
                <w:top w:val="none" w:sz="0" w:space="0" w:color="auto"/>
                <w:left w:val="none" w:sz="0" w:space="0" w:color="auto"/>
                <w:bottom w:val="none" w:sz="0" w:space="0" w:color="auto"/>
                <w:right w:val="none" w:sz="0" w:space="0" w:color="auto"/>
              </w:divBdr>
            </w:div>
            <w:div w:id="1202400689">
              <w:marLeft w:val="0"/>
              <w:marRight w:val="0"/>
              <w:marTop w:val="0"/>
              <w:marBottom w:val="0"/>
              <w:divBdr>
                <w:top w:val="none" w:sz="0" w:space="0" w:color="auto"/>
                <w:left w:val="none" w:sz="0" w:space="0" w:color="auto"/>
                <w:bottom w:val="none" w:sz="0" w:space="0" w:color="auto"/>
                <w:right w:val="none" w:sz="0" w:space="0" w:color="auto"/>
              </w:divBdr>
            </w:div>
            <w:div w:id="1923024512">
              <w:marLeft w:val="0"/>
              <w:marRight w:val="0"/>
              <w:marTop w:val="0"/>
              <w:marBottom w:val="0"/>
              <w:divBdr>
                <w:top w:val="none" w:sz="0" w:space="0" w:color="auto"/>
                <w:left w:val="none" w:sz="0" w:space="0" w:color="auto"/>
                <w:bottom w:val="none" w:sz="0" w:space="0" w:color="auto"/>
                <w:right w:val="none" w:sz="0" w:space="0" w:color="auto"/>
              </w:divBdr>
            </w:div>
            <w:div w:id="1717462608">
              <w:marLeft w:val="0"/>
              <w:marRight w:val="0"/>
              <w:marTop w:val="0"/>
              <w:marBottom w:val="0"/>
              <w:divBdr>
                <w:top w:val="none" w:sz="0" w:space="0" w:color="auto"/>
                <w:left w:val="none" w:sz="0" w:space="0" w:color="auto"/>
                <w:bottom w:val="none" w:sz="0" w:space="0" w:color="auto"/>
                <w:right w:val="none" w:sz="0" w:space="0" w:color="auto"/>
              </w:divBdr>
            </w:div>
            <w:div w:id="965354368">
              <w:marLeft w:val="0"/>
              <w:marRight w:val="0"/>
              <w:marTop w:val="0"/>
              <w:marBottom w:val="0"/>
              <w:divBdr>
                <w:top w:val="none" w:sz="0" w:space="0" w:color="auto"/>
                <w:left w:val="none" w:sz="0" w:space="0" w:color="auto"/>
                <w:bottom w:val="none" w:sz="0" w:space="0" w:color="auto"/>
                <w:right w:val="none" w:sz="0" w:space="0" w:color="auto"/>
              </w:divBdr>
            </w:div>
            <w:div w:id="1712152263">
              <w:marLeft w:val="0"/>
              <w:marRight w:val="0"/>
              <w:marTop w:val="0"/>
              <w:marBottom w:val="0"/>
              <w:divBdr>
                <w:top w:val="none" w:sz="0" w:space="0" w:color="auto"/>
                <w:left w:val="none" w:sz="0" w:space="0" w:color="auto"/>
                <w:bottom w:val="none" w:sz="0" w:space="0" w:color="auto"/>
                <w:right w:val="none" w:sz="0" w:space="0" w:color="auto"/>
              </w:divBdr>
            </w:div>
            <w:div w:id="485778304">
              <w:marLeft w:val="0"/>
              <w:marRight w:val="0"/>
              <w:marTop w:val="0"/>
              <w:marBottom w:val="0"/>
              <w:divBdr>
                <w:top w:val="none" w:sz="0" w:space="0" w:color="auto"/>
                <w:left w:val="none" w:sz="0" w:space="0" w:color="auto"/>
                <w:bottom w:val="none" w:sz="0" w:space="0" w:color="auto"/>
                <w:right w:val="none" w:sz="0" w:space="0" w:color="auto"/>
              </w:divBdr>
            </w:div>
            <w:div w:id="1329480811">
              <w:marLeft w:val="0"/>
              <w:marRight w:val="0"/>
              <w:marTop w:val="0"/>
              <w:marBottom w:val="0"/>
              <w:divBdr>
                <w:top w:val="none" w:sz="0" w:space="0" w:color="auto"/>
                <w:left w:val="none" w:sz="0" w:space="0" w:color="auto"/>
                <w:bottom w:val="none" w:sz="0" w:space="0" w:color="auto"/>
                <w:right w:val="none" w:sz="0" w:space="0" w:color="auto"/>
              </w:divBdr>
            </w:div>
            <w:div w:id="1585649457">
              <w:marLeft w:val="0"/>
              <w:marRight w:val="0"/>
              <w:marTop w:val="0"/>
              <w:marBottom w:val="0"/>
              <w:divBdr>
                <w:top w:val="none" w:sz="0" w:space="0" w:color="auto"/>
                <w:left w:val="none" w:sz="0" w:space="0" w:color="auto"/>
                <w:bottom w:val="none" w:sz="0" w:space="0" w:color="auto"/>
                <w:right w:val="none" w:sz="0" w:space="0" w:color="auto"/>
              </w:divBdr>
            </w:div>
            <w:div w:id="819923034">
              <w:marLeft w:val="0"/>
              <w:marRight w:val="0"/>
              <w:marTop w:val="0"/>
              <w:marBottom w:val="0"/>
              <w:divBdr>
                <w:top w:val="none" w:sz="0" w:space="0" w:color="auto"/>
                <w:left w:val="none" w:sz="0" w:space="0" w:color="auto"/>
                <w:bottom w:val="none" w:sz="0" w:space="0" w:color="auto"/>
                <w:right w:val="none" w:sz="0" w:space="0" w:color="auto"/>
              </w:divBdr>
            </w:div>
            <w:div w:id="1788741374">
              <w:marLeft w:val="0"/>
              <w:marRight w:val="0"/>
              <w:marTop w:val="0"/>
              <w:marBottom w:val="0"/>
              <w:divBdr>
                <w:top w:val="none" w:sz="0" w:space="0" w:color="auto"/>
                <w:left w:val="none" w:sz="0" w:space="0" w:color="auto"/>
                <w:bottom w:val="none" w:sz="0" w:space="0" w:color="auto"/>
                <w:right w:val="none" w:sz="0" w:space="0" w:color="auto"/>
              </w:divBdr>
            </w:div>
            <w:div w:id="1529219598">
              <w:marLeft w:val="0"/>
              <w:marRight w:val="0"/>
              <w:marTop w:val="0"/>
              <w:marBottom w:val="0"/>
              <w:divBdr>
                <w:top w:val="none" w:sz="0" w:space="0" w:color="auto"/>
                <w:left w:val="none" w:sz="0" w:space="0" w:color="auto"/>
                <w:bottom w:val="none" w:sz="0" w:space="0" w:color="auto"/>
                <w:right w:val="none" w:sz="0" w:space="0" w:color="auto"/>
              </w:divBdr>
            </w:div>
            <w:div w:id="1119834555">
              <w:marLeft w:val="0"/>
              <w:marRight w:val="0"/>
              <w:marTop w:val="0"/>
              <w:marBottom w:val="0"/>
              <w:divBdr>
                <w:top w:val="none" w:sz="0" w:space="0" w:color="auto"/>
                <w:left w:val="none" w:sz="0" w:space="0" w:color="auto"/>
                <w:bottom w:val="none" w:sz="0" w:space="0" w:color="auto"/>
                <w:right w:val="none" w:sz="0" w:space="0" w:color="auto"/>
              </w:divBdr>
            </w:div>
            <w:div w:id="161051118">
              <w:marLeft w:val="0"/>
              <w:marRight w:val="0"/>
              <w:marTop w:val="0"/>
              <w:marBottom w:val="0"/>
              <w:divBdr>
                <w:top w:val="none" w:sz="0" w:space="0" w:color="auto"/>
                <w:left w:val="none" w:sz="0" w:space="0" w:color="auto"/>
                <w:bottom w:val="none" w:sz="0" w:space="0" w:color="auto"/>
                <w:right w:val="none" w:sz="0" w:space="0" w:color="auto"/>
              </w:divBdr>
            </w:div>
            <w:div w:id="1881434109">
              <w:marLeft w:val="0"/>
              <w:marRight w:val="0"/>
              <w:marTop w:val="0"/>
              <w:marBottom w:val="0"/>
              <w:divBdr>
                <w:top w:val="none" w:sz="0" w:space="0" w:color="auto"/>
                <w:left w:val="none" w:sz="0" w:space="0" w:color="auto"/>
                <w:bottom w:val="none" w:sz="0" w:space="0" w:color="auto"/>
                <w:right w:val="none" w:sz="0" w:space="0" w:color="auto"/>
              </w:divBdr>
            </w:div>
            <w:div w:id="165633248">
              <w:marLeft w:val="0"/>
              <w:marRight w:val="0"/>
              <w:marTop w:val="0"/>
              <w:marBottom w:val="0"/>
              <w:divBdr>
                <w:top w:val="none" w:sz="0" w:space="0" w:color="auto"/>
                <w:left w:val="none" w:sz="0" w:space="0" w:color="auto"/>
                <w:bottom w:val="none" w:sz="0" w:space="0" w:color="auto"/>
                <w:right w:val="none" w:sz="0" w:space="0" w:color="auto"/>
              </w:divBdr>
            </w:div>
            <w:div w:id="753746570">
              <w:marLeft w:val="0"/>
              <w:marRight w:val="0"/>
              <w:marTop w:val="0"/>
              <w:marBottom w:val="0"/>
              <w:divBdr>
                <w:top w:val="none" w:sz="0" w:space="0" w:color="auto"/>
                <w:left w:val="none" w:sz="0" w:space="0" w:color="auto"/>
                <w:bottom w:val="none" w:sz="0" w:space="0" w:color="auto"/>
                <w:right w:val="none" w:sz="0" w:space="0" w:color="auto"/>
              </w:divBdr>
            </w:div>
            <w:div w:id="1009522352">
              <w:marLeft w:val="0"/>
              <w:marRight w:val="0"/>
              <w:marTop w:val="0"/>
              <w:marBottom w:val="0"/>
              <w:divBdr>
                <w:top w:val="none" w:sz="0" w:space="0" w:color="auto"/>
                <w:left w:val="none" w:sz="0" w:space="0" w:color="auto"/>
                <w:bottom w:val="none" w:sz="0" w:space="0" w:color="auto"/>
                <w:right w:val="none" w:sz="0" w:space="0" w:color="auto"/>
              </w:divBdr>
            </w:div>
            <w:div w:id="1682507420">
              <w:marLeft w:val="0"/>
              <w:marRight w:val="0"/>
              <w:marTop w:val="0"/>
              <w:marBottom w:val="0"/>
              <w:divBdr>
                <w:top w:val="none" w:sz="0" w:space="0" w:color="auto"/>
                <w:left w:val="none" w:sz="0" w:space="0" w:color="auto"/>
                <w:bottom w:val="none" w:sz="0" w:space="0" w:color="auto"/>
                <w:right w:val="none" w:sz="0" w:space="0" w:color="auto"/>
              </w:divBdr>
            </w:div>
            <w:div w:id="141196820">
              <w:marLeft w:val="0"/>
              <w:marRight w:val="0"/>
              <w:marTop w:val="0"/>
              <w:marBottom w:val="0"/>
              <w:divBdr>
                <w:top w:val="none" w:sz="0" w:space="0" w:color="auto"/>
                <w:left w:val="none" w:sz="0" w:space="0" w:color="auto"/>
                <w:bottom w:val="none" w:sz="0" w:space="0" w:color="auto"/>
                <w:right w:val="none" w:sz="0" w:space="0" w:color="auto"/>
              </w:divBdr>
            </w:div>
            <w:div w:id="1822958867">
              <w:marLeft w:val="0"/>
              <w:marRight w:val="0"/>
              <w:marTop w:val="0"/>
              <w:marBottom w:val="0"/>
              <w:divBdr>
                <w:top w:val="none" w:sz="0" w:space="0" w:color="auto"/>
                <w:left w:val="none" w:sz="0" w:space="0" w:color="auto"/>
                <w:bottom w:val="none" w:sz="0" w:space="0" w:color="auto"/>
                <w:right w:val="none" w:sz="0" w:space="0" w:color="auto"/>
              </w:divBdr>
            </w:div>
            <w:div w:id="1506819206">
              <w:marLeft w:val="0"/>
              <w:marRight w:val="0"/>
              <w:marTop w:val="0"/>
              <w:marBottom w:val="0"/>
              <w:divBdr>
                <w:top w:val="none" w:sz="0" w:space="0" w:color="auto"/>
                <w:left w:val="none" w:sz="0" w:space="0" w:color="auto"/>
                <w:bottom w:val="none" w:sz="0" w:space="0" w:color="auto"/>
                <w:right w:val="none" w:sz="0" w:space="0" w:color="auto"/>
              </w:divBdr>
            </w:div>
            <w:div w:id="1863976241">
              <w:marLeft w:val="0"/>
              <w:marRight w:val="0"/>
              <w:marTop w:val="0"/>
              <w:marBottom w:val="0"/>
              <w:divBdr>
                <w:top w:val="none" w:sz="0" w:space="0" w:color="auto"/>
                <w:left w:val="none" w:sz="0" w:space="0" w:color="auto"/>
                <w:bottom w:val="none" w:sz="0" w:space="0" w:color="auto"/>
                <w:right w:val="none" w:sz="0" w:space="0" w:color="auto"/>
              </w:divBdr>
            </w:div>
            <w:div w:id="668487699">
              <w:marLeft w:val="0"/>
              <w:marRight w:val="0"/>
              <w:marTop w:val="0"/>
              <w:marBottom w:val="0"/>
              <w:divBdr>
                <w:top w:val="none" w:sz="0" w:space="0" w:color="auto"/>
                <w:left w:val="none" w:sz="0" w:space="0" w:color="auto"/>
                <w:bottom w:val="none" w:sz="0" w:space="0" w:color="auto"/>
                <w:right w:val="none" w:sz="0" w:space="0" w:color="auto"/>
              </w:divBdr>
            </w:div>
            <w:div w:id="413630079">
              <w:marLeft w:val="0"/>
              <w:marRight w:val="0"/>
              <w:marTop w:val="0"/>
              <w:marBottom w:val="0"/>
              <w:divBdr>
                <w:top w:val="none" w:sz="0" w:space="0" w:color="auto"/>
                <w:left w:val="none" w:sz="0" w:space="0" w:color="auto"/>
                <w:bottom w:val="none" w:sz="0" w:space="0" w:color="auto"/>
                <w:right w:val="none" w:sz="0" w:space="0" w:color="auto"/>
              </w:divBdr>
            </w:div>
            <w:div w:id="1867056048">
              <w:marLeft w:val="0"/>
              <w:marRight w:val="0"/>
              <w:marTop w:val="0"/>
              <w:marBottom w:val="0"/>
              <w:divBdr>
                <w:top w:val="none" w:sz="0" w:space="0" w:color="auto"/>
                <w:left w:val="none" w:sz="0" w:space="0" w:color="auto"/>
                <w:bottom w:val="none" w:sz="0" w:space="0" w:color="auto"/>
                <w:right w:val="none" w:sz="0" w:space="0" w:color="auto"/>
              </w:divBdr>
            </w:div>
            <w:div w:id="85924923">
              <w:marLeft w:val="0"/>
              <w:marRight w:val="0"/>
              <w:marTop w:val="0"/>
              <w:marBottom w:val="0"/>
              <w:divBdr>
                <w:top w:val="none" w:sz="0" w:space="0" w:color="auto"/>
                <w:left w:val="none" w:sz="0" w:space="0" w:color="auto"/>
                <w:bottom w:val="none" w:sz="0" w:space="0" w:color="auto"/>
                <w:right w:val="none" w:sz="0" w:space="0" w:color="auto"/>
              </w:divBdr>
            </w:div>
            <w:div w:id="221989982">
              <w:marLeft w:val="0"/>
              <w:marRight w:val="0"/>
              <w:marTop w:val="0"/>
              <w:marBottom w:val="0"/>
              <w:divBdr>
                <w:top w:val="none" w:sz="0" w:space="0" w:color="auto"/>
                <w:left w:val="none" w:sz="0" w:space="0" w:color="auto"/>
                <w:bottom w:val="none" w:sz="0" w:space="0" w:color="auto"/>
                <w:right w:val="none" w:sz="0" w:space="0" w:color="auto"/>
              </w:divBdr>
            </w:div>
            <w:div w:id="1040787953">
              <w:marLeft w:val="0"/>
              <w:marRight w:val="0"/>
              <w:marTop w:val="0"/>
              <w:marBottom w:val="0"/>
              <w:divBdr>
                <w:top w:val="none" w:sz="0" w:space="0" w:color="auto"/>
                <w:left w:val="none" w:sz="0" w:space="0" w:color="auto"/>
                <w:bottom w:val="none" w:sz="0" w:space="0" w:color="auto"/>
                <w:right w:val="none" w:sz="0" w:space="0" w:color="auto"/>
              </w:divBdr>
            </w:div>
            <w:div w:id="679504396">
              <w:marLeft w:val="0"/>
              <w:marRight w:val="0"/>
              <w:marTop w:val="0"/>
              <w:marBottom w:val="0"/>
              <w:divBdr>
                <w:top w:val="none" w:sz="0" w:space="0" w:color="auto"/>
                <w:left w:val="none" w:sz="0" w:space="0" w:color="auto"/>
                <w:bottom w:val="none" w:sz="0" w:space="0" w:color="auto"/>
                <w:right w:val="none" w:sz="0" w:space="0" w:color="auto"/>
              </w:divBdr>
            </w:div>
            <w:div w:id="1918901349">
              <w:marLeft w:val="0"/>
              <w:marRight w:val="0"/>
              <w:marTop w:val="0"/>
              <w:marBottom w:val="0"/>
              <w:divBdr>
                <w:top w:val="none" w:sz="0" w:space="0" w:color="auto"/>
                <w:left w:val="none" w:sz="0" w:space="0" w:color="auto"/>
                <w:bottom w:val="none" w:sz="0" w:space="0" w:color="auto"/>
                <w:right w:val="none" w:sz="0" w:space="0" w:color="auto"/>
              </w:divBdr>
            </w:div>
            <w:div w:id="1833836102">
              <w:marLeft w:val="0"/>
              <w:marRight w:val="0"/>
              <w:marTop w:val="0"/>
              <w:marBottom w:val="0"/>
              <w:divBdr>
                <w:top w:val="none" w:sz="0" w:space="0" w:color="auto"/>
                <w:left w:val="none" w:sz="0" w:space="0" w:color="auto"/>
                <w:bottom w:val="none" w:sz="0" w:space="0" w:color="auto"/>
                <w:right w:val="none" w:sz="0" w:space="0" w:color="auto"/>
              </w:divBdr>
            </w:div>
            <w:div w:id="1736316851">
              <w:marLeft w:val="0"/>
              <w:marRight w:val="0"/>
              <w:marTop w:val="0"/>
              <w:marBottom w:val="0"/>
              <w:divBdr>
                <w:top w:val="none" w:sz="0" w:space="0" w:color="auto"/>
                <w:left w:val="none" w:sz="0" w:space="0" w:color="auto"/>
                <w:bottom w:val="none" w:sz="0" w:space="0" w:color="auto"/>
                <w:right w:val="none" w:sz="0" w:space="0" w:color="auto"/>
              </w:divBdr>
            </w:div>
            <w:div w:id="1188258508">
              <w:marLeft w:val="0"/>
              <w:marRight w:val="0"/>
              <w:marTop w:val="0"/>
              <w:marBottom w:val="0"/>
              <w:divBdr>
                <w:top w:val="none" w:sz="0" w:space="0" w:color="auto"/>
                <w:left w:val="none" w:sz="0" w:space="0" w:color="auto"/>
                <w:bottom w:val="none" w:sz="0" w:space="0" w:color="auto"/>
                <w:right w:val="none" w:sz="0" w:space="0" w:color="auto"/>
              </w:divBdr>
            </w:div>
            <w:div w:id="1582177069">
              <w:marLeft w:val="0"/>
              <w:marRight w:val="0"/>
              <w:marTop w:val="0"/>
              <w:marBottom w:val="0"/>
              <w:divBdr>
                <w:top w:val="none" w:sz="0" w:space="0" w:color="auto"/>
                <w:left w:val="none" w:sz="0" w:space="0" w:color="auto"/>
                <w:bottom w:val="none" w:sz="0" w:space="0" w:color="auto"/>
                <w:right w:val="none" w:sz="0" w:space="0" w:color="auto"/>
              </w:divBdr>
            </w:div>
            <w:div w:id="491484671">
              <w:marLeft w:val="0"/>
              <w:marRight w:val="0"/>
              <w:marTop w:val="0"/>
              <w:marBottom w:val="0"/>
              <w:divBdr>
                <w:top w:val="none" w:sz="0" w:space="0" w:color="auto"/>
                <w:left w:val="none" w:sz="0" w:space="0" w:color="auto"/>
                <w:bottom w:val="none" w:sz="0" w:space="0" w:color="auto"/>
                <w:right w:val="none" w:sz="0" w:space="0" w:color="auto"/>
              </w:divBdr>
            </w:div>
            <w:div w:id="1346177696">
              <w:marLeft w:val="0"/>
              <w:marRight w:val="0"/>
              <w:marTop w:val="0"/>
              <w:marBottom w:val="0"/>
              <w:divBdr>
                <w:top w:val="none" w:sz="0" w:space="0" w:color="auto"/>
                <w:left w:val="none" w:sz="0" w:space="0" w:color="auto"/>
                <w:bottom w:val="none" w:sz="0" w:space="0" w:color="auto"/>
                <w:right w:val="none" w:sz="0" w:space="0" w:color="auto"/>
              </w:divBdr>
            </w:div>
            <w:div w:id="371728288">
              <w:marLeft w:val="0"/>
              <w:marRight w:val="0"/>
              <w:marTop w:val="0"/>
              <w:marBottom w:val="0"/>
              <w:divBdr>
                <w:top w:val="none" w:sz="0" w:space="0" w:color="auto"/>
                <w:left w:val="none" w:sz="0" w:space="0" w:color="auto"/>
                <w:bottom w:val="none" w:sz="0" w:space="0" w:color="auto"/>
                <w:right w:val="none" w:sz="0" w:space="0" w:color="auto"/>
              </w:divBdr>
            </w:div>
            <w:div w:id="1617255872">
              <w:marLeft w:val="0"/>
              <w:marRight w:val="0"/>
              <w:marTop w:val="0"/>
              <w:marBottom w:val="0"/>
              <w:divBdr>
                <w:top w:val="none" w:sz="0" w:space="0" w:color="auto"/>
                <w:left w:val="none" w:sz="0" w:space="0" w:color="auto"/>
                <w:bottom w:val="none" w:sz="0" w:space="0" w:color="auto"/>
                <w:right w:val="none" w:sz="0" w:space="0" w:color="auto"/>
              </w:divBdr>
            </w:div>
            <w:div w:id="774599396">
              <w:marLeft w:val="0"/>
              <w:marRight w:val="0"/>
              <w:marTop w:val="0"/>
              <w:marBottom w:val="0"/>
              <w:divBdr>
                <w:top w:val="none" w:sz="0" w:space="0" w:color="auto"/>
                <w:left w:val="none" w:sz="0" w:space="0" w:color="auto"/>
                <w:bottom w:val="none" w:sz="0" w:space="0" w:color="auto"/>
                <w:right w:val="none" w:sz="0" w:space="0" w:color="auto"/>
              </w:divBdr>
            </w:div>
            <w:div w:id="1064332339">
              <w:marLeft w:val="0"/>
              <w:marRight w:val="0"/>
              <w:marTop w:val="0"/>
              <w:marBottom w:val="0"/>
              <w:divBdr>
                <w:top w:val="none" w:sz="0" w:space="0" w:color="auto"/>
                <w:left w:val="none" w:sz="0" w:space="0" w:color="auto"/>
                <w:bottom w:val="none" w:sz="0" w:space="0" w:color="auto"/>
                <w:right w:val="none" w:sz="0" w:space="0" w:color="auto"/>
              </w:divBdr>
            </w:div>
            <w:div w:id="352536826">
              <w:marLeft w:val="0"/>
              <w:marRight w:val="0"/>
              <w:marTop w:val="0"/>
              <w:marBottom w:val="0"/>
              <w:divBdr>
                <w:top w:val="none" w:sz="0" w:space="0" w:color="auto"/>
                <w:left w:val="none" w:sz="0" w:space="0" w:color="auto"/>
                <w:bottom w:val="none" w:sz="0" w:space="0" w:color="auto"/>
                <w:right w:val="none" w:sz="0" w:space="0" w:color="auto"/>
              </w:divBdr>
            </w:div>
            <w:div w:id="726757884">
              <w:marLeft w:val="0"/>
              <w:marRight w:val="0"/>
              <w:marTop w:val="0"/>
              <w:marBottom w:val="0"/>
              <w:divBdr>
                <w:top w:val="none" w:sz="0" w:space="0" w:color="auto"/>
                <w:left w:val="none" w:sz="0" w:space="0" w:color="auto"/>
                <w:bottom w:val="none" w:sz="0" w:space="0" w:color="auto"/>
                <w:right w:val="none" w:sz="0" w:space="0" w:color="auto"/>
              </w:divBdr>
            </w:div>
            <w:div w:id="2045667885">
              <w:marLeft w:val="0"/>
              <w:marRight w:val="0"/>
              <w:marTop w:val="0"/>
              <w:marBottom w:val="0"/>
              <w:divBdr>
                <w:top w:val="none" w:sz="0" w:space="0" w:color="auto"/>
                <w:left w:val="none" w:sz="0" w:space="0" w:color="auto"/>
                <w:bottom w:val="none" w:sz="0" w:space="0" w:color="auto"/>
                <w:right w:val="none" w:sz="0" w:space="0" w:color="auto"/>
              </w:divBdr>
            </w:div>
            <w:div w:id="1640572490">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1604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7729">
      <w:bodyDiv w:val="1"/>
      <w:marLeft w:val="0"/>
      <w:marRight w:val="0"/>
      <w:marTop w:val="0"/>
      <w:marBottom w:val="0"/>
      <w:divBdr>
        <w:top w:val="none" w:sz="0" w:space="0" w:color="auto"/>
        <w:left w:val="none" w:sz="0" w:space="0" w:color="auto"/>
        <w:bottom w:val="none" w:sz="0" w:space="0" w:color="auto"/>
        <w:right w:val="none" w:sz="0" w:space="0" w:color="auto"/>
      </w:divBdr>
      <w:divsChild>
        <w:div w:id="524825840">
          <w:marLeft w:val="0"/>
          <w:marRight w:val="0"/>
          <w:marTop w:val="0"/>
          <w:marBottom w:val="0"/>
          <w:divBdr>
            <w:top w:val="none" w:sz="0" w:space="0" w:color="auto"/>
            <w:left w:val="none" w:sz="0" w:space="0" w:color="auto"/>
            <w:bottom w:val="none" w:sz="0" w:space="0" w:color="auto"/>
            <w:right w:val="none" w:sz="0" w:space="0" w:color="auto"/>
          </w:divBdr>
          <w:divsChild>
            <w:div w:id="1326977833">
              <w:marLeft w:val="0"/>
              <w:marRight w:val="0"/>
              <w:marTop w:val="0"/>
              <w:marBottom w:val="0"/>
              <w:divBdr>
                <w:top w:val="none" w:sz="0" w:space="0" w:color="auto"/>
                <w:left w:val="none" w:sz="0" w:space="0" w:color="auto"/>
                <w:bottom w:val="none" w:sz="0" w:space="0" w:color="auto"/>
                <w:right w:val="none" w:sz="0" w:space="0" w:color="auto"/>
              </w:divBdr>
            </w:div>
            <w:div w:id="570508939">
              <w:marLeft w:val="0"/>
              <w:marRight w:val="0"/>
              <w:marTop w:val="0"/>
              <w:marBottom w:val="0"/>
              <w:divBdr>
                <w:top w:val="none" w:sz="0" w:space="0" w:color="auto"/>
                <w:left w:val="none" w:sz="0" w:space="0" w:color="auto"/>
                <w:bottom w:val="none" w:sz="0" w:space="0" w:color="auto"/>
                <w:right w:val="none" w:sz="0" w:space="0" w:color="auto"/>
              </w:divBdr>
            </w:div>
            <w:div w:id="1686243923">
              <w:marLeft w:val="0"/>
              <w:marRight w:val="0"/>
              <w:marTop w:val="0"/>
              <w:marBottom w:val="0"/>
              <w:divBdr>
                <w:top w:val="none" w:sz="0" w:space="0" w:color="auto"/>
                <w:left w:val="none" w:sz="0" w:space="0" w:color="auto"/>
                <w:bottom w:val="none" w:sz="0" w:space="0" w:color="auto"/>
                <w:right w:val="none" w:sz="0" w:space="0" w:color="auto"/>
              </w:divBdr>
            </w:div>
            <w:div w:id="322319657">
              <w:marLeft w:val="0"/>
              <w:marRight w:val="0"/>
              <w:marTop w:val="0"/>
              <w:marBottom w:val="0"/>
              <w:divBdr>
                <w:top w:val="none" w:sz="0" w:space="0" w:color="auto"/>
                <w:left w:val="none" w:sz="0" w:space="0" w:color="auto"/>
                <w:bottom w:val="none" w:sz="0" w:space="0" w:color="auto"/>
                <w:right w:val="none" w:sz="0" w:space="0" w:color="auto"/>
              </w:divBdr>
            </w:div>
            <w:div w:id="2017726904">
              <w:marLeft w:val="0"/>
              <w:marRight w:val="0"/>
              <w:marTop w:val="0"/>
              <w:marBottom w:val="0"/>
              <w:divBdr>
                <w:top w:val="none" w:sz="0" w:space="0" w:color="auto"/>
                <w:left w:val="none" w:sz="0" w:space="0" w:color="auto"/>
                <w:bottom w:val="none" w:sz="0" w:space="0" w:color="auto"/>
                <w:right w:val="none" w:sz="0" w:space="0" w:color="auto"/>
              </w:divBdr>
            </w:div>
            <w:div w:id="1577322494">
              <w:marLeft w:val="0"/>
              <w:marRight w:val="0"/>
              <w:marTop w:val="0"/>
              <w:marBottom w:val="0"/>
              <w:divBdr>
                <w:top w:val="none" w:sz="0" w:space="0" w:color="auto"/>
                <w:left w:val="none" w:sz="0" w:space="0" w:color="auto"/>
                <w:bottom w:val="none" w:sz="0" w:space="0" w:color="auto"/>
                <w:right w:val="none" w:sz="0" w:space="0" w:color="auto"/>
              </w:divBdr>
            </w:div>
            <w:div w:id="587081612">
              <w:marLeft w:val="0"/>
              <w:marRight w:val="0"/>
              <w:marTop w:val="0"/>
              <w:marBottom w:val="0"/>
              <w:divBdr>
                <w:top w:val="none" w:sz="0" w:space="0" w:color="auto"/>
                <w:left w:val="none" w:sz="0" w:space="0" w:color="auto"/>
                <w:bottom w:val="none" w:sz="0" w:space="0" w:color="auto"/>
                <w:right w:val="none" w:sz="0" w:space="0" w:color="auto"/>
              </w:divBdr>
            </w:div>
            <w:div w:id="943536896">
              <w:marLeft w:val="0"/>
              <w:marRight w:val="0"/>
              <w:marTop w:val="0"/>
              <w:marBottom w:val="0"/>
              <w:divBdr>
                <w:top w:val="none" w:sz="0" w:space="0" w:color="auto"/>
                <w:left w:val="none" w:sz="0" w:space="0" w:color="auto"/>
                <w:bottom w:val="none" w:sz="0" w:space="0" w:color="auto"/>
                <w:right w:val="none" w:sz="0" w:space="0" w:color="auto"/>
              </w:divBdr>
            </w:div>
            <w:div w:id="305208227">
              <w:marLeft w:val="0"/>
              <w:marRight w:val="0"/>
              <w:marTop w:val="0"/>
              <w:marBottom w:val="0"/>
              <w:divBdr>
                <w:top w:val="none" w:sz="0" w:space="0" w:color="auto"/>
                <w:left w:val="none" w:sz="0" w:space="0" w:color="auto"/>
                <w:bottom w:val="none" w:sz="0" w:space="0" w:color="auto"/>
                <w:right w:val="none" w:sz="0" w:space="0" w:color="auto"/>
              </w:divBdr>
            </w:div>
            <w:div w:id="1144616833">
              <w:marLeft w:val="0"/>
              <w:marRight w:val="0"/>
              <w:marTop w:val="0"/>
              <w:marBottom w:val="0"/>
              <w:divBdr>
                <w:top w:val="none" w:sz="0" w:space="0" w:color="auto"/>
                <w:left w:val="none" w:sz="0" w:space="0" w:color="auto"/>
                <w:bottom w:val="none" w:sz="0" w:space="0" w:color="auto"/>
                <w:right w:val="none" w:sz="0" w:space="0" w:color="auto"/>
              </w:divBdr>
            </w:div>
            <w:div w:id="1042825930">
              <w:marLeft w:val="0"/>
              <w:marRight w:val="0"/>
              <w:marTop w:val="0"/>
              <w:marBottom w:val="0"/>
              <w:divBdr>
                <w:top w:val="none" w:sz="0" w:space="0" w:color="auto"/>
                <w:left w:val="none" w:sz="0" w:space="0" w:color="auto"/>
                <w:bottom w:val="none" w:sz="0" w:space="0" w:color="auto"/>
                <w:right w:val="none" w:sz="0" w:space="0" w:color="auto"/>
              </w:divBdr>
            </w:div>
            <w:div w:id="1212307535">
              <w:marLeft w:val="0"/>
              <w:marRight w:val="0"/>
              <w:marTop w:val="0"/>
              <w:marBottom w:val="0"/>
              <w:divBdr>
                <w:top w:val="none" w:sz="0" w:space="0" w:color="auto"/>
                <w:left w:val="none" w:sz="0" w:space="0" w:color="auto"/>
                <w:bottom w:val="none" w:sz="0" w:space="0" w:color="auto"/>
                <w:right w:val="none" w:sz="0" w:space="0" w:color="auto"/>
              </w:divBdr>
            </w:div>
            <w:div w:id="1984433097">
              <w:marLeft w:val="0"/>
              <w:marRight w:val="0"/>
              <w:marTop w:val="0"/>
              <w:marBottom w:val="0"/>
              <w:divBdr>
                <w:top w:val="none" w:sz="0" w:space="0" w:color="auto"/>
                <w:left w:val="none" w:sz="0" w:space="0" w:color="auto"/>
                <w:bottom w:val="none" w:sz="0" w:space="0" w:color="auto"/>
                <w:right w:val="none" w:sz="0" w:space="0" w:color="auto"/>
              </w:divBdr>
            </w:div>
            <w:div w:id="944272160">
              <w:marLeft w:val="0"/>
              <w:marRight w:val="0"/>
              <w:marTop w:val="0"/>
              <w:marBottom w:val="0"/>
              <w:divBdr>
                <w:top w:val="none" w:sz="0" w:space="0" w:color="auto"/>
                <w:left w:val="none" w:sz="0" w:space="0" w:color="auto"/>
                <w:bottom w:val="none" w:sz="0" w:space="0" w:color="auto"/>
                <w:right w:val="none" w:sz="0" w:space="0" w:color="auto"/>
              </w:divBdr>
            </w:div>
            <w:div w:id="823005528">
              <w:marLeft w:val="0"/>
              <w:marRight w:val="0"/>
              <w:marTop w:val="0"/>
              <w:marBottom w:val="0"/>
              <w:divBdr>
                <w:top w:val="none" w:sz="0" w:space="0" w:color="auto"/>
                <w:left w:val="none" w:sz="0" w:space="0" w:color="auto"/>
                <w:bottom w:val="none" w:sz="0" w:space="0" w:color="auto"/>
                <w:right w:val="none" w:sz="0" w:space="0" w:color="auto"/>
              </w:divBdr>
            </w:div>
            <w:div w:id="1947956831">
              <w:marLeft w:val="0"/>
              <w:marRight w:val="0"/>
              <w:marTop w:val="0"/>
              <w:marBottom w:val="0"/>
              <w:divBdr>
                <w:top w:val="none" w:sz="0" w:space="0" w:color="auto"/>
                <w:left w:val="none" w:sz="0" w:space="0" w:color="auto"/>
                <w:bottom w:val="none" w:sz="0" w:space="0" w:color="auto"/>
                <w:right w:val="none" w:sz="0" w:space="0" w:color="auto"/>
              </w:divBdr>
            </w:div>
            <w:div w:id="1045057352">
              <w:marLeft w:val="0"/>
              <w:marRight w:val="0"/>
              <w:marTop w:val="0"/>
              <w:marBottom w:val="0"/>
              <w:divBdr>
                <w:top w:val="none" w:sz="0" w:space="0" w:color="auto"/>
                <w:left w:val="none" w:sz="0" w:space="0" w:color="auto"/>
                <w:bottom w:val="none" w:sz="0" w:space="0" w:color="auto"/>
                <w:right w:val="none" w:sz="0" w:space="0" w:color="auto"/>
              </w:divBdr>
            </w:div>
            <w:div w:id="688722599">
              <w:marLeft w:val="0"/>
              <w:marRight w:val="0"/>
              <w:marTop w:val="0"/>
              <w:marBottom w:val="0"/>
              <w:divBdr>
                <w:top w:val="none" w:sz="0" w:space="0" w:color="auto"/>
                <w:left w:val="none" w:sz="0" w:space="0" w:color="auto"/>
                <w:bottom w:val="none" w:sz="0" w:space="0" w:color="auto"/>
                <w:right w:val="none" w:sz="0" w:space="0" w:color="auto"/>
              </w:divBdr>
            </w:div>
            <w:div w:id="451480498">
              <w:marLeft w:val="0"/>
              <w:marRight w:val="0"/>
              <w:marTop w:val="0"/>
              <w:marBottom w:val="0"/>
              <w:divBdr>
                <w:top w:val="none" w:sz="0" w:space="0" w:color="auto"/>
                <w:left w:val="none" w:sz="0" w:space="0" w:color="auto"/>
                <w:bottom w:val="none" w:sz="0" w:space="0" w:color="auto"/>
                <w:right w:val="none" w:sz="0" w:space="0" w:color="auto"/>
              </w:divBdr>
            </w:div>
            <w:div w:id="733310026">
              <w:marLeft w:val="0"/>
              <w:marRight w:val="0"/>
              <w:marTop w:val="0"/>
              <w:marBottom w:val="0"/>
              <w:divBdr>
                <w:top w:val="none" w:sz="0" w:space="0" w:color="auto"/>
                <w:left w:val="none" w:sz="0" w:space="0" w:color="auto"/>
                <w:bottom w:val="none" w:sz="0" w:space="0" w:color="auto"/>
                <w:right w:val="none" w:sz="0" w:space="0" w:color="auto"/>
              </w:divBdr>
            </w:div>
            <w:div w:id="139541062">
              <w:marLeft w:val="0"/>
              <w:marRight w:val="0"/>
              <w:marTop w:val="0"/>
              <w:marBottom w:val="0"/>
              <w:divBdr>
                <w:top w:val="none" w:sz="0" w:space="0" w:color="auto"/>
                <w:left w:val="none" w:sz="0" w:space="0" w:color="auto"/>
                <w:bottom w:val="none" w:sz="0" w:space="0" w:color="auto"/>
                <w:right w:val="none" w:sz="0" w:space="0" w:color="auto"/>
              </w:divBdr>
            </w:div>
            <w:div w:id="375089444">
              <w:marLeft w:val="0"/>
              <w:marRight w:val="0"/>
              <w:marTop w:val="0"/>
              <w:marBottom w:val="0"/>
              <w:divBdr>
                <w:top w:val="none" w:sz="0" w:space="0" w:color="auto"/>
                <w:left w:val="none" w:sz="0" w:space="0" w:color="auto"/>
                <w:bottom w:val="none" w:sz="0" w:space="0" w:color="auto"/>
                <w:right w:val="none" w:sz="0" w:space="0" w:color="auto"/>
              </w:divBdr>
            </w:div>
            <w:div w:id="970211704">
              <w:marLeft w:val="0"/>
              <w:marRight w:val="0"/>
              <w:marTop w:val="0"/>
              <w:marBottom w:val="0"/>
              <w:divBdr>
                <w:top w:val="none" w:sz="0" w:space="0" w:color="auto"/>
                <w:left w:val="none" w:sz="0" w:space="0" w:color="auto"/>
                <w:bottom w:val="none" w:sz="0" w:space="0" w:color="auto"/>
                <w:right w:val="none" w:sz="0" w:space="0" w:color="auto"/>
              </w:divBdr>
            </w:div>
            <w:div w:id="828444922">
              <w:marLeft w:val="0"/>
              <w:marRight w:val="0"/>
              <w:marTop w:val="0"/>
              <w:marBottom w:val="0"/>
              <w:divBdr>
                <w:top w:val="none" w:sz="0" w:space="0" w:color="auto"/>
                <w:left w:val="none" w:sz="0" w:space="0" w:color="auto"/>
                <w:bottom w:val="none" w:sz="0" w:space="0" w:color="auto"/>
                <w:right w:val="none" w:sz="0" w:space="0" w:color="auto"/>
              </w:divBdr>
            </w:div>
            <w:div w:id="1249146837">
              <w:marLeft w:val="0"/>
              <w:marRight w:val="0"/>
              <w:marTop w:val="0"/>
              <w:marBottom w:val="0"/>
              <w:divBdr>
                <w:top w:val="none" w:sz="0" w:space="0" w:color="auto"/>
                <w:left w:val="none" w:sz="0" w:space="0" w:color="auto"/>
                <w:bottom w:val="none" w:sz="0" w:space="0" w:color="auto"/>
                <w:right w:val="none" w:sz="0" w:space="0" w:color="auto"/>
              </w:divBdr>
            </w:div>
            <w:div w:id="1561818293">
              <w:marLeft w:val="0"/>
              <w:marRight w:val="0"/>
              <w:marTop w:val="0"/>
              <w:marBottom w:val="0"/>
              <w:divBdr>
                <w:top w:val="none" w:sz="0" w:space="0" w:color="auto"/>
                <w:left w:val="none" w:sz="0" w:space="0" w:color="auto"/>
                <w:bottom w:val="none" w:sz="0" w:space="0" w:color="auto"/>
                <w:right w:val="none" w:sz="0" w:space="0" w:color="auto"/>
              </w:divBdr>
            </w:div>
            <w:div w:id="1656375799">
              <w:marLeft w:val="0"/>
              <w:marRight w:val="0"/>
              <w:marTop w:val="0"/>
              <w:marBottom w:val="0"/>
              <w:divBdr>
                <w:top w:val="none" w:sz="0" w:space="0" w:color="auto"/>
                <w:left w:val="none" w:sz="0" w:space="0" w:color="auto"/>
                <w:bottom w:val="none" w:sz="0" w:space="0" w:color="auto"/>
                <w:right w:val="none" w:sz="0" w:space="0" w:color="auto"/>
              </w:divBdr>
            </w:div>
            <w:div w:id="882905756">
              <w:marLeft w:val="0"/>
              <w:marRight w:val="0"/>
              <w:marTop w:val="0"/>
              <w:marBottom w:val="0"/>
              <w:divBdr>
                <w:top w:val="none" w:sz="0" w:space="0" w:color="auto"/>
                <w:left w:val="none" w:sz="0" w:space="0" w:color="auto"/>
                <w:bottom w:val="none" w:sz="0" w:space="0" w:color="auto"/>
                <w:right w:val="none" w:sz="0" w:space="0" w:color="auto"/>
              </w:divBdr>
            </w:div>
            <w:div w:id="1987197045">
              <w:marLeft w:val="0"/>
              <w:marRight w:val="0"/>
              <w:marTop w:val="0"/>
              <w:marBottom w:val="0"/>
              <w:divBdr>
                <w:top w:val="none" w:sz="0" w:space="0" w:color="auto"/>
                <w:left w:val="none" w:sz="0" w:space="0" w:color="auto"/>
                <w:bottom w:val="none" w:sz="0" w:space="0" w:color="auto"/>
                <w:right w:val="none" w:sz="0" w:space="0" w:color="auto"/>
              </w:divBdr>
            </w:div>
            <w:div w:id="1729380891">
              <w:marLeft w:val="0"/>
              <w:marRight w:val="0"/>
              <w:marTop w:val="0"/>
              <w:marBottom w:val="0"/>
              <w:divBdr>
                <w:top w:val="none" w:sz="0" w:space="0" w:color="auto"/>
                <w:left w:val="none" w:sz="0" w:space="0" w:color="auto"/>
                <w:bottom w:val="none" w:sz="0" w:space="0" w:color="auto"/>
                <w:right w:val="none" w:sz="0" w:space="0" w:color="auto"/>
              </w:divBdr>
            </w:div>
            <w:div w:id="258687099">
              <w:marLeft w:val="0"/>
              <w:marRight w:val="0"/>
              <w:marTop w:val="0"/>
              <w:marBottom w:val="0"/>
              <w:divBdr>
                <w:top w:val="none" w:sz="0" w:space="0" w:color="auto"/>
                <w:left w:val="none" w:sz="0" w:space="0" w:color="auto"/>
                <w:bottom w:val="none" w:sz="0" w:space="0" w:color="auto"/>
                <w:right w:val="none" w:sz="0" w:space="0" w:color="auto"/>
              </w:divBdr>
            </w:div>
            <w:div w:id="1277058288">
              <w:marLeft w:val="0"/>
              <w:marRight w:val="0"/>
              <w:marTop w:val="0"/>
              <w:marBottom w:val="0"/>
              <w:divBdr>
                <w:top w:val="none" w:sz="0" w:space="0" w:color="auto"/>
                <w:left w:val="none" w:sz="0" w:space="0" w:color="auto"/>
                <w:bottom w:val="none" w:sz="0" w:space="0" w:color="auto"/>
                <w:right w:val="none" w:sz="0" w:space="0" w:color="auto"/>
              </w:divBdr>
            </w:div>
            <w:div w:id="293219257">
              <w:marLeft w:val="0"/>
              <w:marRight w:val="0"/>
              <w:marTop w:val="0"/>
              <w:marBottom w:val="0"/>
              <w:divBdr>
                <w:top w:val="none" w:sz="0" w:space="0" w:color="auto"/>
                <w:left w:val="none" w:sz="0" w:space="0" w:color="auto"/>
                <w:bottom w:val="none" w:sz="0" w:space="0" w:color="auto"/>
                <w:right w:val="none" w:sz="0" w:space="0" w:color="auto"/>
              </w:divBdr>
            </w:div>
            <w:div w:id="2001427374">
              <w:marLeft w:val="0"/>
              <w:marRight w:val="0"/>
              <w:marTop w:val="0"/>
              <w:marBottom w:val="0"/>
              <w:divBdr>
                <w:top w:val="none" w:sz="0" w:space="0" w:color="auto"/>
                <w:left w:val="none" w:sz="0" w:space="0" w:color="auto"/>
                <w:bottom w:val="none" w:sz="0" w:space="0" w:color="auto"/>
                <w:right w:val="none" w:sz="0" w:space="0" w:color="auto"/>
              </w:divBdr>
            </w:div>
            <w:div w:id="1287196890">
              <w:marLeft w:val="0"/>
              <w:marRight w:val="0"/>
              <w:marTop w:val="0"/>
              <w:marBottom w:val="0"/>
              <w:divBdr>
                <w:top w:val="none" w:sz="0" w:space="0" w:color="auto"/>
                <w:left w:val="none" w:sz="0" w:space="0" w:color="auto"/>
                <w:bottom w:val="none" w:sz="0" w:space="0" w:color="auto"/>
                <w:right w:val="none" w:sz="0" w:space="0" w:color="auto"/>
              </w:divBdr>
            </w:div>
            <w:div w:id="1978145128">
              <w:marLeft w:val="0"/>
              <w:marRight w:val="0"/>
              <w:marTop w:val="0"/>
              <w:marBottom w:val="0"/>
              <w:divBdr>
                <w:top w:val="none" w:sz="0" w:space="0" w:color="auto"/>
                <w:left w:val="none" w:sz="0" w:space="0" w:color="auto"/>
                <w:bottom w:val="none" w:sz="0" w:space="0" w:color="auto"/>
                <w:right w:val="none" w:sz="0" w:space="0" w:color="auto"/>
              </w:divBdr>
            </w:div>
            <w:div w:id="1049457678">
              <w:marLeft w:val="0"/>
              <w:marRight w:val="0"/>
              <w:marTop w:val="0"/>
              <w:marBottom w:val="0"/>
              <w:divBdr>
                <w:top w:val="none" w:sz="0" w:space="0" w:color="auto"/>
                <w:left w:val="none" w:sz="0" w:space="0" w:color="auto"/>
                <w:bottom w:val="none" w:sz="0" w:space="0" w:color="auto"/>
                <w:right w:val="none" w:sz="0" w:space="0" w:color="auto"/>
              </w:divBdr>
            </w:div>
            <w:div w:id="1883052089">
              <w:marLeft w:val="0"/>
              <w:marRight w:val="0"/>
              <w:marTop w:val="0"/>
              <w:marBottom w:val="0"/>
              <w:divBdr>
                <w:top w:val="none" w:sz="0" w:space="0" w:color="auto"/>
                <w:left w:val="none" w:sz="0" w:space="0" w:color="auto"/>
                <w:bottom w:val="none" w:sz="0" w:space="0" w:color="auto"/>
                <w:right w:val="none" w:sz="0" w:space="0" w:color="auto"/>
              </w:divBdr>
            </w:div>
            <w:div w:id="1654603587">
              <w:marLeft w:val="0"/>
              <w:marRight w:val="0"/>
              <w:marTop w:val="0"/>
              <w:marBottom w:val="0"/>
              <w:divBdr>
                <w:top w:val="none" w:sz="0" w:space="0" w:color="auto"/>
                <w:left w:val="none" w:sz="0" w:space="0" w:color="auto"/>
                <w:bottom w:val="none" w:sz="0" w:space="0" w:color="auto"/>
                <w:right w:val="none" w:sz="0" w:space="0" w:color="auto"/>
              </w:divBdr>
            </w:div>
            <w:div w:id="172301795">
              <w:marLeft w:val="0"/>
              <w:marRight w:val="0"/>
              <w:marTop w:val="0"/>
              <w:marBottom w:val="0"/>
              <w:divBdr>
                <w:top w:val="none" w:sz="0" w:space="0" w:color="auto"/>
                <w:left w:val="none" w:sz="0" w:space="0" w:color="auto"/>
                <w:bottom w:val="none" w:sz="0" w:space="0" w:color="auto"/>
                <w:right w:val="none" w:sz="0" w:space="0" w:color="auto"/>
              </w:divBdr>
            </w:div>
            <w:div w:id="338392241">
              <w:marLeft w:val="0"/>
              <w:marRight w:val="0"/>
              <w:marTop w:val="0"/>
              <w:marBottom w:val="0"/>
              <w:divBdr>
                <w:top w:val="none" w:sz="0" w:space="0" w:color="auto"/>
                <w:left w:val="none" w:sz="0" w:space="0" w:color="auto"/>
                <w:bottom w:val="none" w:sz="0" w:space="0" w:color="auto"/>
                <w:right w:val="none" w:sz="0" w:space="0" w:color="auto"/>
              </w:divBdr>
            </w:div>
            <w:div w:id="1132557241">
              <w:marLeft w:val="0"/>
              <w:marRight w:val="0"/>
              <w:marTop w:val="0"/>
              <w:marBottom w:val="0"/>
              <w:divBdr>
                <w:top w:val="none" w:sz="0" w:space="0" w:color="auto"/>
                <w:left w:val="none" w:sz="0" w:space="0" w:color="auto"/>
                <w:bottom w:val="none" w:sz="0" w:space="0" w:color="auto"/>
                <w:right w:val="none" w:sz="0" w:space="0" w:color="auto"/>
              </w:divBdr>
            </w:div>
            <w:div w:id="452820963">
              <w:marLeft w:val="0"/>
              <w:marRight w:val="0"/>
              <w:marTop w:val="0"/>
              <w:marBottom w:val="0"/>
              <w:divBdr>
                <w:top w:val="none" w:sz="0" w:space="0" w:color="auto"/>
                <w:left w:val="none" w:sz="0" w:space="0" w:color="auto"/>
                <w:bottom w:val="none" w:sz="0" w:space="0" w:color="auto"/>
                <w:right w:val="none" w:sz="0" w:space="0" w:color="auto"/>
              </w:divBdr>
            </w:div>
            <w:div w:id="1392997331">
              <w:marLeft w:val="0"/>
              <w:marRight w:val="0"/>
              <w:marTop w:val="0"/>
              <w:marBottom w:val="0"/>
              <w:divBdr>
                <w:top w:val="none" w:sz="0" w:space="0" w:color="auto"/>
                <w:left w:val="none" w:sz="0" w:space="0" w:color="auto"/>
                <w:bottom w:val="none" w:sz="0" w:space="0" w:color="auto"/>
                <w:right w:val="none" w:sz="0" w:space="0" w:color="auto"/>
              </w:divBdr>
            </w:div>
            <w:div w:id="514534607">
              <w:marLeft w:val="0"/>
              <w:marRight w:val="0"/>
              <w:marTop w:val="0"/>
              <w:marBottom w:val="0"/>
              <w:divBdr>
                <w:top w:val="none" w:sz="0" w:space="0" w:color="auto"/>
                <w:left w:val="none" w:sz="0" w:space="0" w:color="auto"/>
                <w:bottom w:val="none" w:sz="0" w:space="0" w:color="auto"/>
                <w:right w:val="none" w:sz="0" w:space="0" w:color="auto"/>
              </w:divBdr>
            </w:div>
            <w:div w:id="541404329">
              <w:marLeft w:val="0"/>
              <w:marRight w:val="0"/>
              <w:marTop w:val="0"/>
              <w:marBottom w:val="0"/>
              <w:divBdr>
                <w:top w:val="none" w:sz="0" w:space="0" w:color="auto"/>
                <w:left w:val="none" w:sz="0" w:space="0" w:color="auto"/>
                <w:bottom w:val="none" w:sz="0" w:space="0" w:color="auto"/>
                <w:right w:val="none" w:sz="0" w:space="0" w:color="auto"/>
              </w:divBdr>
            </w:div>
            <w:div w:id="1782260693">
              <w:marLeft w:val="0"/>
              <w:marRight w:val="0"/>
              <w:marTop w:val="0"/>
              <w:marBottom w:val="0"/>
              <w:divBdr>
                <w:top w:val="none" w:sz="0" w:space="0" w:color="auto"/>
                <w:left w:val="none" w:sz="0" w:space="0" w:color="auto"/>
                <w:bottom w:val="none" w:sz="0" w:space="0" w:color="auto"/>
                <w:right w:val="none" w:sz="0" w:space="0" w:color="auto"/>
              </w:divBdr>
            </w:div>
            <w:div w:id="893809656">
              <w:marLeft w:val="0"/>
              <w:marRight w:val="0"/>
              <w:marTop w:val="0"/>
              <w:marBottom w:val="0"/>
              <w:divBdr>
                <w:top w:val="none" w:sz="0" w:space="0" w:color="auto"/>
                <w:left w:val="none" w:sz="0" w:space="0" w:color="auto"/>
                <w:bottom w:val="none" w:sz="0" w:space="0" w:color="auto"/>
                <w:right w:val="none" w:sz="0" w:space="0" w:color="auto"/>
              </w:divBdr>
            </w:div>
            <w:div w:id="476806216">
              <w:marLeft w:val="0"/>
              <w:marRight w:val="0"/>
              <w:marTop w:val="0"/>
              <w:marBottom w:val="0"/>
              <w:divBdr>
                <w:top w:val="none" w:sz="0" w:space="0" w:color="auto"/>
                <w:left w:val="none" w:sz="0" w:space="0" w:color="auto"/>
                <w:bottom w:val="none" w:sz="0" w:space="0" w:color="auto"/>
                <w:right w:val="none" w:sz="0" w:space="0" w:color="auto"/>
              </w:divBdr>
            </w:div>
            <w:div w:id="1896427528">
              <w:marLeft w:val="0"/>
              <w:marRight w:val="0"/>
              <w:marTop w:val="0"/>
              <w:marBottom w:val="0"/>
              <w:divBdr>
                <w:top w:val="none" w:sz="0" w:space="0" w:color="auto"/>
                <w:left w:val="none" w:sz="0" w:space="0" w:color="auto"/>
                <w:bottom w:val="none" w:sz="0" w:space="0" w:color="auto"/>
                <w:right w:val="none" w:sz="0" w:space="0" w:color="auto"/>
              </w:divBdr>
            </w:div>
            <w:div w:id="1091387084">
              <w:marLeft w:val="0"/>
              <w:marRight w:val="0"/>
              <w:marTop w:val="0"/>
              <w:marBottom w:val="0"/>
              <w:divBdr>
                <w:top w:val="none" w:sz="0" w:space="0" w:color="auto"/>
                <w:left w:val="none" w:sz="0" w:space="0" w:color="auto"/>
                <w:bottom w:val="none" w:sz="0" w:space="0" w:color="auto"/>
                <w:right w:val="none" w:sz="0" w:space="0" w:color="auto"/>
              </w:divBdr>
            </w:div>
            <w:div w:id="680477041">
              <w:marLeft w:val="0"/>
              <w:marRight w:val="0"/>
              <w:marTop w:val="0"/>
              <w:marBottom w:val="0"/>
              <w:divBdr>
                <w:top w:val="none" w:sz="0" w:space="0" w:color="auto"/>
                <w:left w:val="none" w:sz="0" w:space="0" w:color="auto"/>
                <w:bottom w:val="none" w:sz="0" w:space="0" w:color="auto"/>
                <w:right w:val="none" w:sz="0" w:space="0" w:color="auto"/>
              </w:divBdr>
            </w:div>
            <w:div w:id="356586853">
              <w:marLeft w:val="0"/>
              <w:marRight w:val="0"/>
              <w:marTop w:val="0"/>
              <w:marBottom w:val="0"/>
              <w:divBdr>
                <w:top w:val="none" w:sz="0" w:space="0" w:color="auto"/>
                <w:left w:val="none" w:sz="0" w:space="0" w:color="auto"/>
                <w:bottom w:val="none" w:sz="0" w:space="0" w:color="auto"/>
                <w:right w:val="none" w:sz="0" w:space="0" w:color="auto"/>
              </w:divBdr>
            </w:div>
            <w:div w:id="1549488292">
              <w:marLeft w:val="0"/>
              <w:marRight w:val="0"/>
              <w:marTop w:val="0"/>
              <w:marBottom w:val="0"/>
              <w:divBdr>
                <w:top w:val="none" w:sz="0" w:space="0" w:color="auto"/>
                <w:left w:val="none" w:sz="0" w:space="0" w:color="auto"/>
                <w:bottom w:val="none" w:sz="0" w:space="0" w:color="auto"/>
                <w:right w:val="none" w:sz="0" w:space="0" w:color="auto"/>
              </w:divBdr>
            </w:div>
            <w:div w:id="865676552">
              <w:marLeft w:val="0"/>
              <w:marRight w:val="0"/>
              <w:marTop w:val="0"/>
              <w:marBottom w:val="0"/>
              <w:divBdr>
                <w:top w:val="none" w:sz="0" w:space="0" w:color="auto"/>
                <w:left w:val="none" w:sz="0" w:space="0" w:color="auto"/>
                <w:bottom w:val="none" w:sz="0" w:space="0" w:color="auto"/>
                <w:right w:val="none" w:sz="0" w:space="0" w:color="auto"/>
              </w:divBdr>
            </w:div>
            <w:div w:id="332488162">
              <w:marLeft w:val="0"/>
              <w:marRight w:val="0"/>
              <w:marTop w:val="0"/>
              <w:marBottom w:val="0"/>
              <w:divBdr>
                <w:top w:val="none" w:sz="0" w:space="0" w:color="auto"/>
                <w:left w:val="none" w:sz="0" w:space="0" w:color="auto"/>
                <w:bottom w:val="none" w:sz="0" w:space="0" w:color="auto"/>
                <w:right w:val="none" w:sz="0" w:space="0" w:color="auto"/>
              </w:divBdr>
            </w:div>
            <w:div w:id="1299147365">
              <w:marLeft w:val="0"/>
              <w:marRight w:val="0"/>
              <w:marTop w:val="0"/>
              <w:marBottom w:val="0"/>
              <w:divBdr>
                <w:top w:val="none" w:sz="0" w:space="0" w:color="auto"/>
                <w:left w:val="none" w:sz="0" w:space="0" w:color="auto"/>
                <w:bottom w:val="none" w:sz="0" w:space="0" w:color="auto"/>
                <w:right w:val="none" w:sz="0" w:space="0" w:color="auto"/>
              </w:divBdr>
            </w:div>
            <w:div w:id="1132409681">
              <w:marLeft w:val="0"/>
              <w:marRight w:val="0"/>
              <w:marTop w:val="0"/>
              <w:marBottom w:val="0"/>
              <w:divBdr>
                <w:top w:val="none" w:sz="0" w:space="0" w:color="auto"/>
                <w:left w:val="none" w:sz="0" w:space="0" w:color="auto"/>
                <w:bottom w:val="none" w:sz="0" w:space="0" w:color="auto"/>
                <w:right w:val="none" w:sz="0" w:space="0" w:color="auto"/>
              </w:divBdr>
            </w:div>
            <w:div w:id="915355985">
              <w:marLeft w:val="0"/>
              <w:marRight w:val="0"/>
              <w:marTop w:val="0"/>
              <w:marBottom w:val="0"/>
              <w:divBdr>
                <w:top w:val="none" w:sz="0" w:space="0" w:color="auto"/>
                <w:left w:val="none" w:sz="0" w:space="0" w:color="auto"/>
                <w:bottom w:val="none" w:sz="0" w:space="0" w:color="auto"/>
                <w:right w:val="none" w:sz="0" w:space="0" w:color="auto"/>
              </w:divBdr>
            </w:div>
            <w:div w:id="24717817">
              <w:marLeft w:val="0"/>
              <w:marRight w:val="0"/>
              <w:marTop w:val="0"/>
              <w:marBottom w:val="0"/>
              <w:divBdr>
                <w:top w:val="none" w:sz="0" w:space="0" w:color="auto"/>
                <w:left w:val="none" w:sz="0" w:space="0" w:color="auto"/>
                <w:bottom w:val="none" w:sz="0" w:space="0" w:color="auto"/>
                <w:right w:val="none" w:sz="0" w:space="0" w:color="auto"/>
              </w:divBdr>
            </w:div>
            <w:div w:id="966739293">
              <w:marLeft w:val="0"/>
              <w:marRight w:val="0"/>
              <w:marTop w:val="0"/>
              <w:marBottom w:val="0"/>
              <w:divBdr>
                <w:top w:val="none" w:sz="0" w:space="0" w:color="auto"/>
                <w:left w:val="none" w:sz="0" w:space="0" w:color="auto"/>
                <w:bottom w:val="none" w:sz="0" w:space="0" w:color="auto"/>
                <w:right w:val="none" w:sz="0" w:space="0" w:color="auto"/>
              </w:divBdr>
            </w:div>
            <w:div w:id="630985854">
              <w:marLeft w:val="0"/>
              <w:marRight w:val="0"/>
              <w:marTop w:val="0"/>
              <w:marBottom w:val="0"/>
              <w:divBdr>
                <w:top w:val="none" w:sz="0" w:space="0" w:color="auto"/>
                <w:left w:val="none" w:sz="0" w:space="0" w:color="auto"/>
                <w:bottom w:val="none" w:sz="0" w:space="0" w:color="auto"/>
                <w:right w:val="none" w:sz="0" w:space="0" w:color="auto"/>
              </w:divBdr>
            </w:div>
            <w:div w:id="610281070">
              <w:marLeft w:val="0"/>
              <w:marRight w:val="0"/>
              <w:marTop w:val="0"/>
              <w:marBottom w:val="0"/>
              <w:divBdr>
                <w:top w:val="none" w:sz="0" w:space="0" w:color="auto"/>
                <w:left w:val="none" w:sz="0" w:space="0" w:color="auto"/>
                <w:bottom w:val="none" w:sz="0" w:space="0" w:color="auto"/>
                <w:right w:val="none" w:sz="0" w:space="0" w:color="auto"/>
              </w:divBdr>
            </w:div>
            <w:div w:id="1526865811">
              <w:marLeft w:val="0"/>
              <w:marRight w:val="0"/>
              <w:marTop w:val="0"/>
              <w:marBottom w:val="0"/>
              <w:divBdr>
                <w:top w:val="none" w:sz="0" w:space="0" w:color="auto"/>
                <w:left w:val="none" w:sz="0" w:space="0" w:color="auto"/>
                <w:bottom w:val="none" w:sz="0" w:space="0" w:color="auto"/>
                <w:right w:val="none" w:sz="0" w:space="0" w:color="auto"/>
              </w:divBdr>
            </w:div>
            <w:div w:id="1332947152">
              <w:marLeft w:val="0"/>
              <w:marRight w:val="0"/>
              <w:marTop w:val="0"/>
              <w:marBottom w:val="0"/>
              <w:divBdr>
                <w:top w:val="none" w:sz="0" w:space="0" w:color="auto"/>
                <w:left w:val="none" w:sz="0" w:space="0" w:color="auto"/>
                <w:bottom w:val="none" w:sz="0" w:space="0" w:color="auto"/>
                <w:right w:val="none" w:sz="0" w:space="0" w:color="auto"/>
              </w:divBdr>
            </w:div>
            <w:div w:id="1238713426">
              <w:marLeft w:val="0"/>
              <w:marRight w:val="0"/>
              <w:marTop w:val="0"/>
              <w:marBottom w:val="0"/>
              <w:divBdr>
                <w:top w:val="none" w:sz="0" w:space="0" w:color="auto"/>
                <w:left w:val="none" w:sz="0" w:space="0" w:color="auto"/>
                <w:bottom w:val="none" w:sz="0" w:space="0" w:color="auto"/>
                <w:right w:val="none" w:sz="0" w:space="0" w:color="auto"/>
              </w:divBdr>
            </w:div>
            <w:div w:id="124936655">
              <w:marLeft w:val="0"/>
              <w:marRight w:val="0"/>
              <w:marTop w:val="0"/>
              <w:marBottom w:val="0"/>
              <w:divBdr>
                <w:top w:val="none" w:sz="0" w:space="0" w:color="auto"/>
                <w:left w:val="none" w:sz="0" w:space="0" w:color="auto"/>
                <w:bottom w:val="none" w:sz="0" w:space="0" w:color="auto"/>
                <w:right w:val="none" w:sz="0" w:space="0" w:color="auto"/>
              </w:divBdr>
            </w:div>
            <w:div w:id="1802457174">
              <w:marLeft w:val="0"/>
              <w:marRight w:val="0"/>
              <w:marTop w:val="0"/>
              <w:marBottom w:val="0"/>
              <w:divBdr>
                <w:top w:val="none" w:sz="0" w:space="0" w:color="auto"/>
                <w:left w:val="none" w:sz="0" w:space="0" w:color="auto"/>
                <w:bottom w:val="none" w:sz="0" w:space="0" w:color="auto"/>
                <w:right w:val="none" w:sz="0" w:space="0" w:color="auto"/>
              </w:divBdr>
            </w:div>
            <w:div w:id="600842818">
              <w:marLeft w:val="0"/>
              <w:marRight w:val="0"/>
              <w:marTop w:val="0"/>
              <w:marBottom w:val="0"/>
              <w:divBdr>
                <w:top w:val="none" w:sz="0" w:space="0" w:color="auto"/>
                <w:left w:val="none" w:sz="0" w:space="0" w:color="auto"/>
                <w:bottom w:val="none" w:sz="0" w:space="0" w:color="auto"/>
                <w:right w:val="none" w:sz="0" w:space="0" w:color="auto"/>
              </w:divBdr>
            </w:div>
            <w:div w:id="1143540614">
              <w:marLeft w:val="0"/>
              <w:marRight w:val="0"/>
              <w:marTop w:val="0"/>
              <w:marBottom w:val="0"/>
              <w:divBdr>
                <w:top w:val="none" w:sz="0" w:space="0" w:color="auto"/>
                <w:left w:val="none" w:sz="0" w:space="0" w:color="auto"/>
                <w:bottom w:val="none" w:sz="0" w:space="0" w:color="auto"/>
                <w:right w:val="none" w:sz="0" w:space="0" w:color="auto"/>
              </w:divBdr>
            </w:div>
            <w:div w:id="506674562">
              <w:marLeft w:val="0"/>
              <w:marRight w:val="0"/>
              <w:marTop w:val="0"/>
              <w:marBottom w:val="0"/>
              <w:divBdr>
                <w:top w:val="none" w:sz="0" w:space="0" w:color="auto"/>
                <w:left w:val="none" w:sz="0" w:space="0" w:color="auto"/>
                <w:bottom w:val="none" w:sz="0" w:space="0" w:color="auto"/>
                <w:right w:val="none" w:sz="0" w:space="0" w:color="auto"/>
              </w:divBdr>
            </w:div>
            <w:div w:id="1350108978">
              <w:marLeft w:val="0"/>
              <w:marRight w:val="0"/>
              <w:marTop w:val="0"/>
              <w:marBottom w:val="0"/>
              <w:divBdr>
                <w:top w:val="none" w:sz="0" w:space="0" w:color="auto"/>
                <w:left w:val="none" w:sz="0" w:space="0" w:color="auto"/>
                <w:bottom w:val="none" w:sz="0" w:space="0" w:color="auto"/>
                <w:right w:val="none" w:sz="0" w:space="0" w:color="auto"/>
              </w:divBdr>
            </w:div>
            <w:div w:id="230166549">
              <w:marLeft w:val="0"/>
              <w:marRight w:val="0"/>
              <w:marTop w:val="0"/>
              <w:marBottom w:val="0"/>
              <w:divBdr>
                <w:top w:val="none" w:sz="0" w:space="0" w:color="auto"/>
                <w:left w:val="none" w:sz="0" w:space="0" w:color="auto"/>
                <w:bottom w:val="none" w:sz="0" w:space="0" w:color="auto"/>
                <w:right w:val="none" w:sz="0" w:space="0" w:color="auto"/>
              </w:divBdr>
            </w:div>
            <w:div w:id="129789683">
              <w:marLeft w:val="0"/>
              <w:marRight w:val="0"/>
              <w:marTop w:val="0"/>
              <w:marBottom w:val="0"/>
              <w:divBdr>
                <w:top w:val="none" w:sz="0" w:space="0" w:color="auto"/>
                <w:left w:val="none" w:sz="0" w:space="0" w:color="auto"/>
                <w:bottom w:val="none" w:sz="0" w:space="0" w:color="auto"/>
                <w:right w:val="none" w:sz="0" w:space="0" w:color="auto"/>
              </w:divBdr>
            </w:div>
            <w:div w:id="311175116">
              <w:marLeft w:val="0"/>
              <w:marRight w:val="0"/>
              <w:marTop w:val="0"/>
              <w:marBottom w:val="0"/>
              <w:divBdr>
                <w:top w:val="none" w:sz="0" w:space="0" w:color="auto"/>
                <w:left w:val="none" w:sz="0" w:space="0" w:color="auto"/>
                <w:bottom w:val="none" w:sz="0" w:space="0" w:color="auto"/>
                <w:right w:val="none" w:sz="0" w:space="0" w:color="auto"/>
              </w:divBdr>
            </w:div>
            <w:div w:id="1120103484">
              <w:marLeft w:val="0"/>
              <w:marRight w:val="0"/>
              <w:marTop w:val="0"/>
              <w:marBottom w:val="0"/>
              <w:divBdr>
                <w:top w:val="none" w:sz="0" w:space="0" w:color="auto"/>
                <w:left w:val="none" w:sz="0" w:space="0" w:color="auto"/>
                <w:bottom w:val="none" w:sz="0" w:space="0" w:color="auto"/>
                <w:right w:val="none" w:sz="0" w:space="0" w:color="auto"/>
              </w:divBdr>
            </w:div>
            <w:div w:id="1343047152">
              <w:marLeft w:val="0"/>
              <w:marRight w:val="0"/>
              <w:marTop w:val="0"/>
              <w:marBottom w:val="0"/>
              <w:divBdr>
                <w:top w:val="none" w:sz="0" w:space="0" w:color="auto"/>
                <w:left w:val="none" w:sz="0" w:space="0" w:color="auto"/>
                <w:bottom w:val="none" w:sz="0" w:space="0" w:color="auto"/>
                <w:right w:val="none" w:sz="0" w:space="0" w:color="auto"/>
              </w:divBdr>
            </w:div>
            <w:div w:id="400105215">
              <w:marLeft w:val="0"/>
              <w:marRight w:val="0"/>
              <w:marTop w:val="0"/>
              <w:marBottom w:val="0"/>
              <w:divBdr>
                <w:top w:val="none" w:sz="0" w:space="0" w:color="auto"/>
                <w:left w:val="none" w:sz="0" w:space="0" w:color="auto"/>
                <w:bottom w:val="none" w:sz="0" w:space="0" w:color="auto"/>
                <w:right w:val="none" w:sz="0" w:space="0" w:color="auto"/>
              </w:divBdr>
            </w:div>
            <w:div w:id="1008558001">
              <w:marLeft w:val="0"/>
              <w:marRight w:val="0"/>
              <w:marTop w:val="0"/>
              <w:marBottom w:val="0"/>
              <w:divBdr>
                <w:top w:val="none" w:sz="0" w:space="0" w:color="auto"/>
                <w:left w:val="none" w:sz="0" w:space="0" w:color="auto"/>
                <w:bottom w:val="none" w:sz="0" w:space="0" w:color="auto"/>
                <w:right w:val="none" w:sz="0" w:space="0" w:color="auto"/>
              </w:divBdr>
            </w:div>
            <w:div w:id="925650209">
              <w:marLeft w:val="0"/>
              <w:marRight w:val="0"/>
              <w:marTop w:val="0"/>
              <w:marBottom w:val="0"/>
              <w:divBdr>
                <w:top w:val="none" w:sz="0" w:space="0" w:color="auto"/>
                <w:left w:val="none" w:sz="0" w:space="0" w:color="auto"/>
                <w:bottom w:val="none" w:sz="0" w:space="0" w:color="auto"/>
                <w:right w:val="none" w:sz="0" w:space="0" w:color="auto"/>
              </w:divBdr>
            </w:div>
            <w:div w:id="97141440">
              <w:marLeft w:val="0"/>
              <w:marRight w:val="0"/>
              <w:marTop w:val="0"/>
              <w:marBottom w:val="0"/>
              <w:divBdr>
                <w:top w:val="none" w:sz="0" w:space="0" w:color="auto"/>
                <w:left w:val="none" w:sz="0" w:space="0" w:color="auto"/>
                <w:bottom w:val="none" w:sz="0" w:space="0" w:color="auto"/>
                <w:right w:val="none" w:sz="0" w:space="0" w:color="auto"/>
              </w:divBdr>
            </w:div>
            <w:div w:id="1312563785">
              <w:marLeft w:val="0"/>
              <w:marRight w:val="0"/>
              <w:marTop w:val="0"/>
              <w:marBottom w:val="0"/>
              <w:divBdr>
                <w:top w:val="none" w:sz="0" w:space="0" w:color="auto"/>
                <w:left w:val="none" w:sz="0" w:space="0" w:color="auto"/>
                <w:bottom w:val="none" w:sz="0" w:space="0" w:color="auto"/>
                <w:right w:val="none" w:sz="0" w:space="0" w:color="auto"/>
              </w:divBdr>
            </w:div>
            <w:div w:id="1672216705">
              <w:marLeft w:val="0"/>
              <w:marRight w:val="0"/>
              <w:marTop w:val="0"/>
              <w:marBottom w:val="0"/>
              <w:divBdr>
                <w:top w:val="none" w:sz="0" w:space="0" w:color="auto"/>
                <w:left w:val="none" w:sz="0" w:space="0" w:color="auto"/>
                <w:bottom w:val="none" w:sz="0" w:space="0" w:color="auto"/>
                <w:right w:val="none" w:sz="0" w:space="0" w:color="auto"/>
              </w:divBdr>
            </w:div>
            <w:div w:id="1570843871">
              <w:marLeft w:val="0"/>
              <w:marRight w:val="0"/>
              <w:marTop w:val="0"/>
              <w:marBottom w:val="0"/>
              <w:divBdr>
                <w:top w:val="none" w:sz="0" w:space="0" w:color="auto"/>
                <w:left w:val="none" w:sz="0" w:space="0" w:color="auto"/>
                <w:bottom w:val="none" w:sz="0" w:space="0" w:color="auto"/>
                <w:right w:val="none" w:sz="0" w:space="0" w:color="auto"/>
              </w:divBdr>
            </w:div>
            <w:div w:id="2058048435">
              <w:marLeft w:val="0"/>
              <w:marRight w:val="0"/>
              <w:marTop w:val="0"/>
              <w:marBottom w:val="0"/>
              <w:divBdr>
                <w:top w:val="none" w:sz="0" w:space="0" w:color="auto"/>
                <w:left w:val="none" w:sz="0" w:space="0" w:color="auto"/>
                <w:bottom w:val="none" w:sz="0" w:space="0" w:color="auto"/>
                <w:right w:val="none" w:sz="0" w:space="0" w:color="auto"/>
              </w:divBdr>
            </w:div>
            <w:div w:id="352923146">
              <w:marLeft w:val="0"/>
              <w:marRight w:val="0"/>
              <w:marTop w:val="0"/>
              <w:marBottom w:val="0"/>
              <w:divBdr>
                <w:top w:val="none" w:sz="0" w:space="0" w:color="auto"/>
                <w:left w:val="none" w:sz="0" w:space="0" w:color="auto"/>
                <w:bottom w:val="none" w:sz="0" w:space="0" w:color="auto"/>
                <w:right w:val="none" w:sz="0" w:space="0" w:color="auto"/>
              </w:divBdr>
            </w:div>
            <w:div w:id="1023286953">
              <w:marLeft w:val="0"/>
              <w:marRight w:val="0"/>
              <w:marTop w:val="0"/>
              <w:marBottom w:val="0"/>
              <w:divBdr>
                <w:top w:val="none" w:sz="0" w:space="0" w:color="auto"/>
                <w:left w:val="none" w:sz="0" w:space="0" w:color="auto"/>
                <w:bottom w:val="none" w:sz="0" w:space="0" w:color="auto"/>
                <w:right w:val="none" w:sz="0" w:space="0" w:color="auto"/>
              </w:divBdr>
            </w:div>
            <w:div w:id="989098478">
              <w:marLeft w:val="0"/>
              <w:marRight w:val="0"/>
              <w:marTop w:val="0"/>
              <w:marBottom w:val="0"/>
              <w:divBdr>
                <w:top w:val="none" w:sz="0" w:space="0" w:color="auto"/>
                <w:left w:val="none" w:sz="0" w:space="0" w:color="auto"/>
                <w:bottom w:val="none" w:sz="0" w:space="0" w:color="auto"/>
                <w:right w:val="none" w:sz="0" w:space="0" w:color="auto"/>
              </w:divBdr>
            </w:div>
            <w:div w:id="1775587327">
              <w:marLeft w:val="0"/>
              <w:marRight w:val="0"/>
              <w:marTop w:val="0"/>
              <w:marBottom w:val="0"/>
              <w:divBdr>
                <w:top w:val="none" w:sz="0" w:space="0" w:color="auto"/>
                <w:left w:val="none" w:sz="0" w:space="0" w:color="auto"/>
                <w:bottom w:val="none" w:sz="0" w:space="0" w:color="auto"/>
                <w:right w:val="none" w:sz="0" w:space="0" w:color="auto"/>
              </w:divBdr>
            </w:div>
            <w:div w:id="95367222">
              <w:marLeft w:val="0"/>
              <w:marRight w:val="0"/>
              <w:marTop w:val="0"/>
              <w:marBottom w:val="0"/>
              <w:divBdr>
                <w:top w:val="none" w:sz="0" w:space="0" w:color="auto"/>
                <w:left w:val="none" w:sz="0" w:space="0" w:color="auto"/>
                <w:bottom w:val="none" w:sz="0" w:space="0" w:color="auto"/>
                <w:right w:val="none" w:sz="0" w:space="0" w:color="auto"/>
              </w:divBdr>
            </w:div>
            <w:div w:id="184445274">
              <w:marLeft w:val="0"/>
              <w:marRight w:val="0"/>
              <w:marTop w:val="0"/>
              <w:marBottom w:val="0"/>
              <w:divBdr>
                <w:top w:val="none" w:sz="0" w:space="0" w:color="auto"/>
                <w:left w:val="none" w:sz="0" w:space="0" w:color="auto"/>
                <w:bottom w:val="none" w:sz="0" w:space="0" w:color="auto"/>
                <w:right w:val="none" w:sz="0" w:space="0" w:color="auto"/>
              </w:divBdr>
            </w:div>
            <w:div w:id="1491755169">
              <w:marLeft w:val="0"/>
              <w:marRight w:val="0"/>
              <w:marTop w:val="0"/>
              <w:marBottom w:val="0"/>
              <w:divBdr>
                <w:top w:val="none" w:sz="0" w:space="0" w:color="auto"/>
                <w:left w:val="none" w:sz="0" w:space="0" w:color="auto"/>
                <w:bottom w:val="none" w:sz="0" w:space="0" w:color="auto"/>
                <w:right w:val="none" w:sz="0" w:space="0" w:color="auto"/>
              </w:divBdr>
            </w:div>
            <w:div w:id="854853284">
              <w:marLeft w:val="0"/>
              <w:marRight w:val="0"/>
              <w:marTop w:val="0"/>
              <w:marBottom w:val="0"/>
              <w:divBdr>
                <w:top w:val="none" w:sz="0" w:space="0" w:color="auto"/>
                <w:left w:val="none" w:sz="0" w:space="0" w:color="auto"/>
                <w:bottom w:val="none" w:sz="0" w:space="0" w:color="auto"/>
                <w:right w:val="none" w:sz="0" w:space="0" w:color="auto"/>
              </w:divBdr>
            </w:div>
            <w:div w:id="1180582497">
              <w:marLeft w:val="0"/>
              <w:marRight w:val="0"/>
              <w:marTop w:val="0"/>
              <w:marBottom w:val="0"/>
              <w:divBdr>
                <w:top w:val="none" w:sz="0" w:space="0" w:color="auto"/>
                <w:left w:val="none" w:sz="0" w:space="0" w:color="auto"/>
                <w:bottom w:val="none" w:sz="0" w:space="0" w:color="auto"/>
                <w:right w:val="none" w:sz="0" w:space="0" w:color="auto"/>
              </w:divBdr>
            </w:div>
            <w:div w:id="413169049">
              <w:marLeft w:val="0"/>
              <w:marRight w:val="0"/>
              <w:marTop w:val="0"/>
              <w:marBottom w:val="0"/>
              <w:divBdr>
                <w:top w:val="none" w:sz="0" w:space="0" w:color="auto"/>
                <w:left w:val="none" w:sz="0" w:space="0" w:color="auto"/>
                <w:bottom w:val="none" w:sz="0" w:space="0" w:color="auto"/>
                <w:right w:val="none" w:sz="0" w:space="0" w:color="auto"/>
              </w:divBdr>
            </w:div>
            <w:div w:id="555707288">
              <w:marLeft w:val="0"/>
              <w:marRight w:val="0"/>
              <w:marTop w:val="0"/>
              <w:marBottom w:val="0"/>
              <w:divBdr>
                <w:top w:val="none" w:sz="0" w:space="0" w:color="auto"/>
                <w:left w:val="none" w:sz="0" w:space="0" w:color="auto"/>
                <w:bottom w:val="none" w:sz="0" w:space="0" w:color="auto"/>
                <w:right w:val="none" w:sz="0" w:space="0" w:color="auto"/>
              </w:divBdr>
            </w:div>
            <w:div w:id="1092315976">
              <w:marLeft w:val="0"/>
              <w:marRight w:val="0"/>
              <w:marTop w:val="0"/>
              <w:marBottom w:val="0"/>
              <w:divBdr>
                <w:top w:val="none" w:sz="0" w:space="0" w:color="auto"/>
                <w:left w:val="none" w:sz="0" w:space="0" w:color="auto"/>
                <w:bottom w:val="none" w:sz="0" w:space="0" w:color="auto"/>
                <w:right w:val="none" w:sz="0" w:space="0" w:color="auto"/>
              </w:divBdr>
            </w:div>
            <w:div w:id="1116371594">
              <w:marLeft w:val="0"/>
              <w:marRight w:val="0"/>
              <w:marTop w:val="0"/>
              <w:marBottom w:val="0"/>
              <w:divBdr>
                <w:top w:val="none" w:sz="0" w:space="0" w:color="auto"/>
                <w:left w:val="none" w:sz="0" w:space="0" w:color="auto"/>
                <w:bottom w:val="none" w:sz="0" w:space="0" w:color="auto"/>
                <w:right w:val="none" w:sz="0" w:space="0" w:color="auto"/>
              </w:divBdr>
            </w:div>
            <w:div w:id="615604161">
              <w:marLeft w:val="0"/>
              <w:marRight w:val="0"/>
              <w:marTop w:val="0"/>
              <w:marBottom w:val="0"/>
              <w:divBdr>
                <w:top w:val="none" w:sz="0" w:space="0" w:color="auto"/>
                <w:left w:val="none" w:sz="0" w:space="0" w:color="auto"/>
                <w:bottom w:val="none" w:sz="0" w:space="0" w:color="auto"/>
                <w:right w:val="none" w:sz="0" w:space="0" w:color="auto"/>
              </w:divBdr>
            </w:div>
            <w:div w:id="336620230">
              <w:marLeft w:val="0"/>
              <w:marRight w:val="0"/>
              <w:marTop w:val="0"/>
              <w:marBottom w:val="0"/>
              <w:divBdr>
                <w:top w:val="none" w:sz="0" w:space="0" w:color="auto"/>
                <w:left w:val="none" w:sz="0" w:space="0" w:color="auto"/>
                <w:bottom w:val="none" w:sz="0" w:space="0" w:color="auto"/>
                <w:right w:val="none" w:sz="0" w:space="0" w:color="auto"/>
              </w:divBdr>
            </w:div>
            <w:div w:id="1456100946">
              <w:marLeft w:val="0"/>
              <w:marRight w:val="0"/>
              <w:marTop w:val="0"/>
              <w:marBottom w:val="0"/>
              <w:divBdr>
                <w:top w:val="none" w:sz="0" w:space="0" w:color="auto"/>
                <w:left w:val="none" w:sz="0" w:space="0" w:color="auto"/>
                <w:bottom w:val="none" w:sz="0" w:space="0" w:color="auto"/>
                <w:right w:val="none" w:sz="0" w:space="0" w:color="auto"/>
              </w:divBdr>
            </w:div>
            <w:div w:id="957758109">
              <w:marLeft w:val="0"/>
              <w:marRight w:val="0"/>
              <w:marTop w:val="0"/>
              <w:marBottom w:val="0"/>
              <w:divBdr>
                <w:top w:val="none" w:sz="0" w:space="0" w:color="auto"/>
                <w:left w:val="none" w:sz="0" w:space="0" w:color="auto"/>
                <w:bottom w:val="none" w:sz="0" w:space="0" w:color="auto"/>
                <w:right w:val="none" w:sz="0" w:space="0" w:color="auto"/>
              </w:divBdr>
            </w:div>
            <w:div w:id="1079212081">
              <w:marLeft w:val="0"/>
              <w:marRight w:val="0"/>
              <w:marTop w:val="0"/>
              <w:marBottom w:val="0"/>
              <w:divBdr>
                <w:top w:val="none" w:sz="0" w:space="0" w:color="auto"/>
                <w:left w:val="none" w:sz="0" w:space="0" w:color="auto"/>
                <w:bottom w:val="none" w:sz="0" w:space="0" w:color="auto"/>
                <w:right w:val="none" w:sz="0" w:space="0" w:color="auto"/>
              </w:divBdr>
            </w:div>
            <w:div w:id="452603402">
              <w:marLeft w:val="0"/>
              <w:marRight w:val="0"/>
              <w:marTop w:val="0"/>
              <w:marBottom w:val="0"/>
              <w:divBdr>
                <w:top w:val="none" w:sz="0" w:space="0" w:color="auto"/>
                <w:left w:val="none" w:sz="0" w:space="0" w:color="auto"/>
                <w:bottom w:val="none" w:sz="0" w:space="0" w:color="auto"/>
                <w:right w:val="none" w:sz="0" w:space="0" w:color="auto"/>
              </w:divBdr>
            </w:div>
            <w:div w:id="1310214022">
              <w:marLeft w:val="0"/>
              <w:marRight w:val="0"/>
              <w:marTop w:val="0"/>
              <w:marBottom w:val="0"/>
              <w:divBdr>
                <w:top w:val="none" w:sz="0" w:space="0" w:color="auto"/>
                <w:left w:val="none" w:sz="0" w:space="0" w:color="auto"/>
                <w:bottom w:val="none" w:sz="0" w:space="0" w:color="auto"/>
                <w:right w:val="none" w:sz="0" w:space="0" w:color="auto"/>
              </w:divBdr>
            </w:div>
            <w:div w:id="1926722836">
              <w:marLeft w:val="0"/>
              <w:marRight w:val="0"/>
              <w:marTop w:val="0"/>
              <w:marBottom w:val="0"/>
              <w:divBdr>
                <w:top w:val="none" w:sz="0" w:space="0" w:color="auto"/>
                <w:left w:val="none" w:sz="0" w:space="0" w:color="auto"/>
                <w:bottom w:val="none" w:sz="0" w:space="0" w:color="auto"/>
                <w:right w:val="none" w:sz="0" w:space="0" w:color="auto"/>
              </w:divBdr>
            </w:div>
            <w:div w:id="446971676">
              <w:marLeft w:val="0"/>
              <w:marRight w:val="0"/>
              <w:marTop w:val="0"/>
              <w:marBottom w:val="0"/>
              <w:divBdr>
                <w:top w:val="none" w:sz="0" w:space="0" w:color="auto"/>
                <w:left w:val="none" w:sz="0" w:space="0" w:color="auto"/>
                <w:bottom w:val="none" w:sz="0" w:space="0" w:color="auto"/>
                <w:right w:val="none" w:sz="0" w:space="0" w:color="auto"/>
              </w:divBdr>
            </w:div>
            <w:div w:id="705444517">
              <w:marLeft w:val="0"/>
              <w:marRight w:val="0"/>
              <w:marTop w:val="0"/>
              <w:marBottom w:val="0"/>
              <w:divBdr>
                <w:top w:val="none" w:sz="0" w:space="0" w:color="auto"/>
                <w:left w:val="none" w:sz="0" w:space="0" w:color="auto"/>
                <w:bottom w:val="none" w:sz="0" w:space="0" w:color="auto"/>
                <w:right w:val="none" w:sz="0" w:space="0" w:color="auto"/>
              </w:divBdr>
            </w:div>
            <w:div w:id="1574121502">
              <w:marLeft w:val="0"/>
              <w:marRight w:val="0"/>
              <w:marTop w:val="0"/>
              <w:marBottom w:val="0"/>
              <w:divBdr>
                <w:top w:val="none" w:sz="0" w:space="0" w:color="auto"/>
                <w:left w:val="none" w:sz="0" w:space="0" w:color="auto"/>
                <w:bottom w:val="none" w:sz="0" w:space="0" w:color="auto"/>
                <w:right w:val="none" w:sz="0" w:space="0" w:color="auto"/>
              </w:divBdr>
            </w:div>
            <w:div w:id="395783440">
              <w:marLeft w:val="0"/>
              <w:marRight w:val="0"/>
              <w:marTop w:val="0"/>
              <w:marBottom w:val="0"/>
              <w:divBdr>
                <w:top w:val="none" w:sz="0" w:space="0" w:color="auto"/>
                <w:left w:val="none" w:sz="0" w:space="0" w:color="auto"/>
                <w:bottom w:val="none" w:sz="0" w:space="0" w:color="auto"/>
                <w:right w:val="none" w:sz="0" w:space="0" w:color="auto"/>
              </w:divBdr>
            </w:div>
            <w:div w:id="1549685525">
              <w:marLeft w:val="0"/>
              <w:marRight w:val="0"/>
              <w:marTop w:val="0"/>
              <w:marBottom w:val="0"/>
              <w:divBdr>
                <w:top w:val="none" w:sz="0" w:space="0" w:color="auto"/>
                <w:left w:val="none" w:sz="0" w:space="0" w:color="auto"/>
                <w:bottom w:val="none" w:sz="0" w:space="0" w:color="auto"/>
                <w:right w:val="none" w:sz="0" w:space="0" w:color="auto"/>
              </w:divBdr>
            </w:div>
            <w:div w:id="1868521416">
              <w:marLeft w:val="0"/>
              <w:marRight w:val="0"/>
              <w:marTop w:val="0"/>
              <w:marBottom w:val="0"/>
              <w:divBdr>
                <w:top w:val="none" w:sz="0" w:space="0" w:color="auto"/>
                <w:left w:val="none" w:sz="0" w:space="0" w:color="auto"/>
                <w:bottom w:val="none" w:sz="0" w:space="0" w:color="auto"/>
                <w:right w:val="none" w:sz="0" w:space="0" w:color="auto"/>
              </w:divBdr>
            </w:div>
            <w:div w:id="290088080">
              <w:marLeft w:val="0"/>
              <w:marRight w:val="0"/>
              <w:marTop w:val="0"/>
              <w:marBottom w:val="0"/>
              <w:divBdr>
                <w:top w:val="none" w:sz="0" w:space="0" w:color="auto"/>
                <w:left w:val="none" w:sz="0" w:space="0" w:color="auto"/>
                <w:bottom w:val="none" w:sz="0" w:space="0" w:color="auto"/>
                <w:right w:val="none" w:sz="0" w:space="0" w:color="auto"/>
              </w:divBdr>
            </w:div>
            <w:div w:id="98336626">
              <w:marLeft w:val="0"/>
              <w:marRight w:val="0"/>
              <w:marTop w:val="0"/>
              <w:marBottom w:val="0"/>
              <w:divBdr>
                <w:top w:val="none" w:sz="0" w:space="0" w:color="auto"/>
                <w:left w:val="none" w:sz="0" w:space="0" w:color="auto"/>
                <w:bottom w:val="none" w:sz="0" w:space="0" w:color="auto"/>
                <w:right w:val="none" w:sz="0" w:space="0" w:color="auto"/>
              </w:divBdr>
            </w:div>
            <w:div w:id="2021808702">
              <w:marLeft w:val="0"/>
              <w:marRight w:val="0"/>
              <w:marTop w:val="0"/>
              <w:marBottom w:val="0"/>
              <w:divBdr>
                <w:top w:val="none" w:sz="0" w:space="0" w:color="auto"/>
                <w:left w:val="none" w:sz="0" w:space="0" w:color="auto"/>
                <w:bottom w:val="none" w:sz="0" w:space="0" w:color="auto"/>
                <w:right w:val="none" w:sz="0" w:space="0" w:color="auto"/>
              </w:divBdr>
            </w:div>
            <w:div w:id="570237264">
              <w:marLeft w:val="0"/>
              <w:marRight w:val="0"/>
              <w:marTop w:val="0"/>
              <w:marBottom w:val="0"/>
              <w:divBdr>
                <w:top w:val="none" w:sz="0" w:space="0" w:color="auto"/>
                <w:left w:val="none" w:sz="0" w:space="0" w:color="auto"/>
                <w:bottom w:val="none" w:sz="0" w:space="0" w:color="auto"/>
                <w:right w:val="none" w:sz="0" w:space="0" w:color="auto"/>
              </w:divBdr>
            </w:div>
            <w:div w:id="321277992">
              <w:marLeft w:val="0"/>
              <w:marRight w:val="0"/>
              <w:marTop w:val="0"/>
              <w:marBottom w:val="0"/>
              <w:divBdr>
                <w:top w:val="none" w:sz="0" w:space="0" w:color="auto"/>
                <w:left w:val="none" w:sz="0" w:space="0" w:color="auto"/>
                <w:bottom w:val="none" w:sz="0" w:space="0" w:color="auto"/>
                <w:right w:val="none" w:sz="0" w:space="0" w:color="auto"/>
              </w:divBdr>
            </w:div>
            <w:div w:id="1029179312">
              <w:marLeft w:val="0"/>
              <w:marRight w:val="0"/>
              <w:marTop w:val="0"/>
              <w:marBottom w:val="0"/>
              <w:divBdr>
                <w:top w:val="none" w:sz="0" w:space="0" w:color="auto"/>
                <w:left w:val="none" w:sz="0" w:space="0" w:color="auto"/>
                <w:bottom w:val="none" w:sz="0" w:space="0" w:color="auto"/>
                <w:right w:val="none" w:sz="0" w:space="0" w:color="auto"/>
              </w:divBdr>
            </w:div>
            <w:div w:id="2034065736">
              <w:marLeft w:val="0"/>
              <w:marRight w:val="0"/>
              <w:marTop w:val="0"/>
              <w:marBottom w:val="0"/>
              <w:divBdr>
                <w:top w:val="none" w:sz="0" w:space="0" w:color="auto"/>
                <w:left w:val="none" w:sz="0" w:space="0" w:color="auto"/>
                <w:bottom w:val="none" w:sz="0" w:space="0" w:color="auto"/>
                <w:right w:val="none" w:sz="0" w:space="0" w:color="auto"/>
              </w:divBdr>
            </w:div>
            <w:div w:id="1046102460">
              <w:marLeft w:val="0"/>
              <w:marRight w:val="0"/>
              <w:marTop w:val="0"/>
              <w:marBottom w:val="0"/>
              <w:divBdr>
                <w:top w:val="none" w:sz="0" w:space="0" w:color="auto"/>
                <w:left w:val="none" w:sz="0" w:space="0" w:color="auto"/>
                <w:bottom w:val="none" w:sz="0" w:space="0" w:color="auto"/>
                <w:right w:val="none" w:sz="0" w:space="0" w:color="auto"/>
              </w:divBdr>
            </w:div>
            <w:div w:id="1810588513">
              <w:marLeft w:val="0"/>
              <w:marRight w:val="0"/>
              <w:marTop w:val="0"/>
              <w:marBottom w:val="0"/>
              <w:divBdr>
                <w:top w:val="none" w:sz="0" w:space="0" w:color="auto"/>
                <w:left w:val="none" w:sz="0" w:space="0" w:color="auto"/>
                <w:bottom w:val="none" w:sz="0" w:space="0" w:color="auto"/>
                <w:right w:val="none" w:sz="0" w:space="0" w:color="auto"/>
              </w:divBdr>
            </w:div>
            <w:div w:id="545532239">
              <w:marLeft w:val="0"/>
              <w:marRight w:val="0"/>
              <w:marTop w:val="0"/>
              <w:marBottom w:val="0"/>
              <w:divBdr>
                <w:top w:val="none" w:sz="0" w:space="0" w:color="auto"/>
                <w:left w:val="none" w:sz="0" w:space="0" w:color="auto"/>
                <w:bottom w:val="none" w:sz="0" w:space="0" w:color="auto"/>
                <w:right w:val="none" w:sz="0" w:space="0" w:color="auto"/>
              </w:divBdr>
            </w:div>
            <w:div w:id="1460345339">
              <w:marLeft w:val="0"/>
              <w:marRight w:val="0"/>
              <w:marTop w:val="0"/>
              <w:marBottom w:val="0"/>
              <w:divBdr>
                <w:top w:val="none" w:sz="0" w:space="0" w:color="auto"/>
                <w:left w:val="none" w:sz="0" w:space="0" w:color="auto"/>
                <w:bottom w:val="none" w:sz="0" w:space="0" w:color="auto"/>
                <w:right w:val="none" w:sz="0" w:space="0" w:color="auto"/>
              </w:divBdr>
            </w:div>
            <w:div w:id="1055550128">
              <w:marLeft w:val="0"/>
              <w:marRight w:val="0"/>
              <w:marTop w:val="0"/>
              <w:marBottom w:val="0"/>
              <w:divBdr>
                <w:top w:val="none" w:sz="0" w:space="0" w:color="auto"/>
                <w:left w:val="none" w:sz="0" w:space="0" w:color="auto"/>
                <w:bottom w:val="none" w:sz="0" w:space="0" w:color="auto"/>
                <w:right w:val="none" w:sz="0" w:space="0" w:color="auto"/>
              </w:divBdr>
            </w:div>
            <w:div w:id="312370697">
              <w:marLeft w:val="0"/>
              <w:marRight w:val="0"/>
              <w:marTop w:val="0"/>
              <w:marBottom w:val="0"/>
              <w:divBdr>
                <w:top w:val="none" w:sz="0" w:space="0" w:color="auto"/>
                <w:left w:val="none" w:sz="0" w:space="0" w:color="auto"/>
                <w:bottom w:val="none" w:sz="0" w:space="0" w:color="auto"/>
                <w:right w:val="none" w:sz="0" w:space="0" w:color="auto"/>
              </w:divBdr>
            </w:div>
            <w:div w:id="454372303">
              <w:marLeft w:val="0"/>
              <w:marRight w:val="0"/>
              <w:marTop w:val="0"/>
              <w:marBottom w:val="0"/>
              <w:divBdr>
                <w:top w:val="none" w:sz="0" w:space="0" w:color="auto"/>
                <w:left w:val="none" w:sz="0" w:space="0" w:color="auto"/>
                <w:bottom w:val="none" w:sz="0" w:space="0" w:color="auto"/>
                <w:right w:val="none" w:sz="0" w:space="0" w:color="auto"/>
              </w:divBdr>
            </w:div>
            <w:div w:id="908617654">
              <w:marLeft w:val="0"/>
              <w:marRight w:val="0"/>
              <w:marTop w:val="0"/>
              <w:marBottom w:val="0"/>
              <w:divBdr>
                <w:top w:val="none" w:sz="0" w:space="0" w:color="auto"/>
                <w:left w:val="none" w:sz="0" w:space="0" w:color="auto"/>
                <w:bottom w:val="none" w:sz="0" w:space="0" w:color="auto"/>
                <w:right w:val="none" w:sz="0" w:space="0" w:color="auto"/>
              </w:divBdr>
            </w:div>
            <w:div w:id="1158571155">
              <w:marLeft w:val="0"/>
              <w:marRight w:val="0"/>
              <w:marTop w:val="0"/>
              <w:marBottom w:val="0"/>
              <w:divBdr>
                <w:top w:val="none" w:sz="0" w:space="0" w:color="auto"/>
                <w:left w:val="none" w:sz="0" w:space="0" w:color="auto"/>
                <w:bottom w:val="none" w:sz="0" w:space="0" w:color="auto"/>
                <w:right w:val="none" w:sz="0" w:space="0" w:color="auto"/>
              </w:divBdr>
            </w:div>
            <w:div w:id="2139100083">
              <w:marLeft w:val="0"/>
              <w:marRight w:val="0"/>
              <w:marTop w:val="0"/>
              <w:marBottom w:val="0"/>
              <w:divBdr>
                <w:top w:val="none" w:sz="0" w:space="0" w:color="auto"/>
                <w:left w:val="none" w:sz="0" w:space="0" w:color="auto"/>
                <w:bottom w:val="none" w:sz="0" w:space="0" w:color="auto"/>
                <w:right w:val="none" w:sz="0" w:space="0" w:color="auto"/>
              </w:divBdr>
            </w:div>
            <w:div w:id="910231530">
              <w:marLeft w:val="0"/>
              <w:marRight w:val="0"/>
              <w:marTop w:val="0"/>
              <w:marBottom w:val="0"/>
              <w:divBdr>
                <w:top w:val="none" w:sz="0" w:space="0" w:color="auto"/>
                <w:left w:val="none" w:sz="0" w:space="0" w:color="auto"/>
                <w:bottom w:val="none" w:sz="0" w:space="0" w:color="auto"/>
                <w:right w:val="none" w:sz="0" w:space="0" w:color="auto"/>
              </w:divBdr>
            </w:div>
            <w:div w:id="386949849">
              <w:marLeft w:val="0"/>
              <w:marRight w:val="0"/>
              <w:marTop w:val="0"/>
              <w:marBottom w:val="0"/>
              <w:divBdr>
                <w:top w:val="none" w:sz="0" w:space="0" w:color="auto"/>
                <w:left w:val="none" w:sz="0" w:space="0" w:color="auto"/>
                <w:bottom w:val="none" w:sz="0" w:space="0" w:color="auto"/>
                <w:right w:val="none" w:sz="0" w:space="0" w:color="auto"/>
              </w:divBdr>
            </w:div>
            <w:div w:id="1084496124">
              <w:marLeft w:val="0"/>
              <w:marRight w:val="0"/>
              <w:marTop w:val="0"/>
              <w:marBottom w:val="0"/>
              <w:divBdr>
                <w:top w:val="none" w:sz="0" w:space="0" w:color="auto"/>
                <w:left w:val="none" w:sz="0" w:space="0" w:color="auto"/>
                <w:bottom w:val="none" w:sz="0" w:space="0" w:color="auto"/>
                <w:right w:val="none" w:sz="0" w:space="0" w:color="auto"/>
              </w:divBdr>
            </w:div>
            <w:div w:id="208808030">
              <w:marLeft w:val="0"/>
              <w:marRight w:val="0"/>
              <w:marTop w:val="0"/>
              <w:marBottom w:val="0"/>
              <w:divBdr>
                <w:top w:val="none" w:sz="0" w:space="0" w:color="auto"/>
                <w:left w:val="none" w:sz="0" w:space="0" w:color="auto"/>
                <w:bottom w:val="none" w:sz="0" w:space="0" w:color="auto"/>
                <w:right w:val="none" w:sz="0" w:space="0" w:color="auto"/>
              </w:divBdr>
            </w:div>
            <w:div w:id="939877135">
              <w:marLeft w:val="0"/>
              <w:marRight w:val="0"/>
              <w:marTop w:val="0"/>
              <w:marBottom w:val="0"/>
              <w:divBdr>
                <w:top w:val="none" w:sz="0" w:space="0" w:color="auto"/>
                <w:left w:val="none" w:sz="0" w:space="0" w:color="auto"/>
                <w:bottom w:val="none" w:sz="0" w:space="0" w:color="auto"/>
                <w:right w:val="none" w:sz="0" w:space="0" w:color="auto"/>
              </w:divBdr>
            </w:div>
            <w:div w:id="1492982662">
              <w:marLeft w:val="0"/>
              <w:marRight w:val="0"/>
              <w:marTop w:val="0"/>
              <w:marBottom w:val="0"/>
              <w:divBdr>
                <w:top w:val="none" w:sz="0" w:space="0" w:color="auto"/>
                <w:left w:val="none" w:sz="0" w:space="0" w:color="auto"/>
                <w:bottom w:val="none" w:sz="0" w:space="0" w:color="auto"/>
                <w:right w:val="none" w:sz="0" w:space="0" w:color="auto"/>
              </w:divBdr>
            </w:div>
            <w:div w:id="1968318455">
              <w:marLeft w:val="0"/>
              <w:marRight w:val="0"/>
              <w:marTop w:val="0"/>
              <w:marBottom w:val="0"/>
              <w:divBdr>
                <w:top w:val="none" w:sz="0" w:space="0" w:color="auto"/>
                <w:left w:val="none" w:sz="0" w:space="0" w:color="auto"/>
                <w:bottom w:val="none" w:sz="0" w:space="0" w:color="auto"/>
                <w:right w:val="none" w:sz="0" w:space="0" w:color="auto"/>
              </w:divBdr>
            </w:div>
            <w:div w:id="954991745">
              <w:marLeft w:val="0"/>
              <w:marRight w:val="0"/>
              <w:marTop w:val="0"/>
              <w:marBottom w:val="0"/>
              <w:divBdr>
                <w:top w:val="none" w:sz="0" w:space="0" w:color="auto"/>
                <w:left w:val="none" w:sz="0" w:space="0" w:color="auto"/>
                <w:bottom w:val="none" w:sz="0" w:space="0" w:color="auto"/>
                <w:right w:val="none" w:sz="0" w:space="0" w:color="auto"/>
              </w:divBdr>
            </w:div>
            <w:div w:id="1149710177">
              <w:marLeft w:val="0"/>
              <w:marRight w:val="0"/>
              <w:marTop w:val="0"/>
              <w:marBottom w:val="0"/>
              <w:divBdr>
                <w:top w:val="none" w:sz="0" w:space="0" w:color="auto"/>
                <w:left w:val="none" w:sz="0" w:space="0" w:color="auto"/>
                <w:bottom w:val="none" w:sz="0" w:space="0" w:color="auto"/>
                <w:right w:val="none" w:sz="0" w:space="0" w:color="auto"/>
              </w:divBdr>
            </w:div>
            <w:div w:id="643002677">
              <w:marLeft w:val="0"/>
              <w:marRight w:val="0"/>
              <w:marTop w:val="0"/>
              <w:marBottom w:val="0"/>
              <w:divBdr>
                <w:top w:val="none" w:sz="0" w:space="0" w:color="auto"/>
                <w:left w:val="none" w:sz="0" w:space="0" w:color="auto"/>
                <w:bottom w:val="none" w:sz="0" w:space="0" w:color="auto"/>
                <w:right w:val="none" w:sz="0" w:space="0" w:color="auto"/>
              </w:divBdr>
            </w:div>
            <w:div w:id="765928497">
              <w:marLeft w:val="0"/>
              <w:marRight w:val="0"/>
              <w:marTop w:val="0"/>
              <w:marBottom w:val="0"/>
              <w:divBdr>
                <w:top w:val="none" w:sz="0" w:space="0" w:color="auto"/>
                <w:left w:val="none" w:sz="0" w:space="0" w:color="auto"/>
                <w:bottom w:val="none" w:sz="0" w:space="0" w:color="auto"/>
                <w:right w:val="none" w:sz="0" w:space="0" w:color="auto"/>
              </w:divBdr>
            </w:div>
            <w:div w:id="2125729212">
              <w:marLeft w:val="0"/>
              <w:marRight w:val="0"/>
              <w:marTop w:val="0"/>
              <w:marBottom w:val="0"/>
              <w:divBdr>
                <w:top w:val="none" w:sz="0" w:space="0" w:color="auto"/>
                <w:left w:val="none" w:sz="0" w:space="0" w:color="auto"/>
                <w:bottom w:val="none" w:sz="0" w:space="0" w:color="auto"/>
                <w:right w:val="none" w:sz="0" w:space="0" w:color="auto"/>
              </w:divBdr>
            </w:div>
            <w:div w:id="1899972816">
              <w:marLeft w:val="0"/>
              <w:marRight w:val="0"/>
              <w:marTop w:val="0"/>
              <w:marBottom w:val="0"/>
              <w:divBdr>
                <w:top w:val="none" w:sz="0" w:space="0" w:color="auto"/>
                <w:left w:val="none" w:sz="0" w:space="0" w:color="auto"/>
                <w:bottom w:val="none" w:sz="0" w:space="0" w:color="auto"/>
                <w:right w:val="none" w:sz="0" w:space="0" w:color="auto"/>
              </w:divBdr>
            </w:div>
            <w:div w:id="1634871357">
              <w:marLeft w:val="0"/>
              <w:marRight w:val="0"/>
              <w:marTop w:val="0"/>
              <w:marBottom w:val="0"/>
              <w:divBdr>
                <w:top w:val="none" w:sz="0" w:space="0" w:color="auto"/>
                <w:left w:val="none" w:sz="0" w:space="0" w:color="auto"/>
                <w:bottom w:val="none" w:sz="0" w:space="0" w:color="auto"/>
                <w:right w:val="none" w:sz="0" w:space="0" w:color="auto"/>
              </w:divBdr>
            </w:div>
            <w:div w:id="1386953409">
              <w:marLeft w:val="0"/>
              <w:marRight w:val="0"/>
              <w:marTop w:val="0"/>
              <w:marBottom w:val="0"/>
              <w:divBdr>
                <w:top w:val="none" w:sz="0" w:space="0" w:color="auto"/>
                <w:left w:val="none" w:sz="0" w:space="0" w:color="auto"/>
                <w:bottom w:val="none" w:sz="0" w:space="0" w:color="auto"/>
                <w:right w:val="none" w:sz="0" w:space="0" w:color="auto"/>
              </w:divBdr>
            </w:div>
            <w:div w:id="169873367">
              <w:marLeft w:val="0"/>
              <w:marRight w:val="0"/>
              <w:marTop w:val="0"/>
              <w:marBottom w:val="0"/>
              <w:divBdr>
                <w:top w:val="none" w:sz="0" w:space="0" w:color="auto"/>
                <w:left w:val="none" w:sz="0" w:space="0" w:color="auto"/>
                <w:bottom w:val="none" w:sz="0" w:space="0" w:color="auto"/>
                <w:right w:val="none" w:sz="0" w:space="0" w:color="auto"/>
              </w:divBdr>
            </w:div>
            <w:div w:id="1094941507">
              <w:marLeft w:val="0"/>
              <w:marRight w:val="0"/>
              <w:marTop w:val="0"/>
              <w:marBottom w:val="0"/>
              <w:divBdr>
                <w:top w:val="none" w:sz="0" w:space="0" w:color="auto"/>
                <w:left w:val="none" w:sz="0" w:space="0" w:color="auto"/>
                <w:bottom w:val="none" w:sz="0" w:space="0" w:color="auto"/>
                <w:right w:val="none" w:sz="0" w:space="0" w:color="auto"/>
              </w:divBdr>
            </w:div>
            <w:div w:id="1400589824">
              <w:marLeft w:val="0"/>
              <w:marRight w:val="0"/>
              <w:marTop w:val="0"/>
              <w:marBottom w:val="0"/>
              <w:divBdr>
                <w:top w:val="none" w:sz="0" w:space="0" w:color="auto"/>
                <w:left w:val="none" w:sz="0" w:space="0" w:color="auto"/>
                <w:bottom w:val="none" w:sz="0" w:space="0" w:color="auto"/>
                <w:right w:val="none" w:sz="0" w:space="0" w:color="auto"/>
              </w:divBdr>
            </w:div>
            <w:div w:id="40979138">
              <w:marLeft w:val="0"/>
              <w:marRight w:val="0"/>
              <w:marTop w:val="0"/>
              <w:marBottom w:val="0"/>
              <w:divBdr>
                <w:top w:val="none" w:sz="0" w:space="0" w:color="auto"/>
                <w:left w:val="none" w:sz="0" w:space="0" w:color="auto"/>
                <w:bottom w:val="none" w:sz="0" w:space="0" w:color="auto"/>
                <w:right w:val="none" w:sz="0" w:space="0" w:color="auto"/>
              </w:divBdr>
            </w:div>
            <w:div w:id="458256432">
              <w:marLeft w:val="0"/>
              <w:marRight w:val="0"/>
              <w:marTop w:val="0"/>
              <w:marBottom w:val="0"/>
              <w:divBdr>
                <w:top w:val="none" w:sz="0" w:space="0" w:color="auto"/>
                <w:left w:val="none" w:sz="0" w:space="0" w:color="auto"/>
                <w:bottom w:val="none" w:sz="0" w:space="0" w:color="auto"/>
                <w:right w:val="none" w:sz="0" w:space="0" w:color="auto"/>
              </w:divBdr>
            </w:div>
            <w:div w:id="482695184">
              <w:marLeft w:val="0"/>
              <w:marRight w:val="0"/>
              <w:marTop w:val="0"/>
              <w:marBottom w:val="0"/>
              <w:divBdr>
                <w:top w:val="none" w:sz="0" w:space="0" w:color="auto"/>
                <w:left w:val="none" w:sz="0" w:space="0" w:color="auto"/>
                <w:bottom w:val="none" w:sz="0" w:space="0" w:color="auto"/>
                <w:right w:val="none" w:sz="0" w:space="0" w:color="auto"/>
              </w:divBdr>
            </w:div>
            <w:div w:id="23750277">
              <w:marLeft w:val="0"/>
              <w:marRight w:val="0"/>
              <w:marTop w:val="0"/>
              <w:marBottom w:val="0"/>
              <w:divBdr>
                <w:top w:val="none" w:sz="0" w:space="0" w:color="auto"/>
                <w:left w:val="none" w:sz="0" w:space="0" w:color="auto"/>
                <w:bottom w:val="none" w:sz="0" w:space="0" w:color="auto"/>
                <w:right w:val="none" w:sz="0" w:space="0" w:color="auto"/>
              </w:divBdr>
            </w:div>
            <w:div w:id="872041424">
              <w:marLeft w:val="0"/>
              <w:marRight w:val="0"/>
              <w:marTop w:val="0"/>
              <w:marBottom w:val="0"/>
              <w:divBdr>
                <w:top w:val="none" w:sz="0" w:space="0" w:color="auto"/>
                <w:left w:val="none" w:sz="0" w:space="0" w:color="auto"/>
                <w:bottom w:val="none" w:sz="0" w:space="0" w:color="auto"/>
                <w:right w:val="none" w:sz="0" w:space="0" w:color="auto"/>
              </w:divBdr>
            </w:div>
            <w:div w:id="2113553113">
              <w:marLeft w:val="0"/>
              <w:marRight w:val="0"/>
              <w:marTop w:val="0"/>
              <w:marBottom w:val="0"/>
              <w:divBdr>
                <w:top w:val="none" w:sz="0" w:space="0" w:color="auto"/>
                <w:left w:val="none" w:sz="0" w:space="0" w:color="auto"/>
                <w:bottom w:val="none" w:sz="0" w:space="0" w:color="auto"/>
                <w:right w:val="none" w:sz="0" w:space="0" w:color="auto"/>
              </w:divBdr>
            </w:div>
            <w:div w:id="720832583">
              <w:marLeft w:val="0"/>
              <w:marRight w:val="0"/>
              <w:marTop w:val="0"/>
              <w:marBottom w:val="0"/>
              <w:divBdr>
                <w:top w:val="none" w:sz="0" w:space="0" w:color="auto"/>
                <w:left w:val="none" w:sz="0" w:space="0" w:color="auto"/>
                <w:bottom w:val="none" w:sz="0" w:space="0" w:color="auto"/>
                <w:right w:val="none" w:sz="0" w:space="0" w:color="auto"/>
              </w:divBdr>
            </w:div>
            <w:div w:id="367492824">
              <w:marLeft w:val="0"/>
              <w:marRight w:val="0"/>
              <w:marTop w:val="0"/>
              <w:marBottom w:val="0"/>
              <w:divBdr>
                <w:top w:val="none" w:sz="0" w:space="0" w:color="auto"/>
                <w:left w:val="none" w:sz="0" w:space="0" w:color="auto"/>
                <w:bottom w:val="none" w:sz="0" w:space="0" w:color="auto"/>
                <w:right w:val="none" w:sz="0" w:space="0" w:color="auto"/>
              </w:divBdr>
            </w:div>
            <w:div w:id="1609703581">
              <w:marLeft w:val="0"/>
              <w:marRight w:val="0"/>
              <w:marTop w:val="0"/>
              <w:marBottom w:val="0"/>
              <w:divBdr>
                <w:top w:val="none" w:sz="0" w:space="0" w:color="auto"/>
                <w:left w:val="none" w:sz="0" w:space="0" w:color="auto"/>
                <w:bottom w:val="none" w:sz="0" w:space="0" w:color="auto"/>
                <w:right w:val="none" w:sz="0" w:space="0" w:color="auto"/>
              </w:divBdr>
            </w:div>
            <w:div w:id="663048927">
              <w:marLeft w:val="0"/>
              <w:marRight w:val="0"/>
              <w:marTop w:val="0"/>
              <w:marBottom w:val="0"/>
              <w:divBdr>
                <w:top w:val="none" w:sz="0" w:space="0" w:color="auto"/>
                <w:left w:val="none" w:sz="0" w:space="0" w:color="auto"/>
                <w:bottom w:val="none" w:sz="0" w:space="0" w:color="auto"/>
                <w:right w:val="none" w:sz="0" w:space="0" w:color="auto"/>
              </w:divBdr>
            </w:div>
            <w:div w:id="1252853987">
              <w:marLeft w:val="0"/>
              <w:marRight w:val="0"/>
              <w:marTop w:val="0"/>
              <w:marBottom w:val="0"/>
              <w:divBdr>
                <w:top w:val="none" w:sz="0" w:space="0" w:color="auto"/>
                <w:left w:val="none" w:sz="0" w:space="0" w:color="auto"/>
                <w:bottom w:val="none" w:sz="0" w:space="0" w:color="auto"/>
                <w:right w:val="none" w:sz="0" w:space="0" w:color="auto"/>
              </w:divBdr>
            </w:div>
            <w:div w:id="1785229380">
              <w:marLeft w:val="0"/>
              <w:marRight w:val="0"/>
              <w:marTop w:val="0"/>
              <w:marBottom w:val="0"/>
              <w:divBdr>
                <w:top w:val="none" w:sz="0" w:space="0" w:color="auto"/>
                <w:left w:val="none" w:sz="0" w:space="0" w:color="auto"/>
                <w:bottom w:val="none" w:sz="0" w:space="0" w:color="auto"/>
                <w:right w:val="none" w:sz="0" w:space="0" w:color="auto"/>
              </w:divBdr>
            </w:div>
            <w:div w:id="309095389">
              <w:marLeft w:val="0"/>
              <w:marRight w:val="0"/>
              <w:marTop w:val="0"/>
              <w:marBottom w:val="0"/>
              <w:divBdr>
                <w:top w:val="none" w:sz="0" w:space="0" w:color="auto"/>
                <w:left w:val="none" w:sz="0" w:space="0" w:color="auto"/>
                <w:bottom w:val="none" w:sz="0" w:space="0" w:color="auto"/>
                <w:right w:val="none" w:sz="0" w:space="0" w:color="auto"/>
              </w:divBdr>
            </w:div>
            <w:div w:id="392973675">
              <w:marLeft w:val="0"/>
              <w:marRight w:val="0"/>
              <w:marTop w:val="0"/>
              <w:marBottom w:val="0"/>
              <w:divBdr>
                <w:top w:val="none" w:sz="0" w:space="0" w:color="auto"/>
                <w:left w:val="none" w:sz="0" w:space="0" w:color="auto"/>
                <w:bottom w:val="none" w:sz="0" w:space="0" w:color="auto"/>
                <w:right w:val="none" w:sz="0" w:space="0" w:color="auto"/>
              </w:divBdr>
            </w:div>
            <w:div w:id="366612408">
              <w:marLeft w:val="0"/>
              <w:marRight w:val="0"/>
              <w:marTop w:val="0"/>
              <w:marBottom w:val="0"/>
              <w:divBdr>
                <w:top w:val="none" w:sz="0" w:space="0" w:color="auto"/>
                <w:left w:val="none" w:sz="0" w:space="0" w:color="auto"/>
                <w:bottom w:val="none" w:sz="0" w:space="0" w:color="auto"/>
                <w:right w:val="none" w:sz="0" w:space="0" w:color="auto"/>
              </w:divBdr>
            </w:div>
            <w:div w:id="209877909">
              <w:marLeft w:val="0"/>
              <w:marRight w:val="0"/>
              <w:marTop w:val="0"/>
              <w:marBottom w:val="0"/>
              <w:divBdr>
                <w:top w:val="none" w:sz="0" w:space="0" w:color="auto"/>
                <w:left w:val="none" w:sz="0" w:space="0" w:color="auto"/>
                <w:bottom w:val="none" w:sz="0" w:space="0" w:color="auto"/>
                <w:right w:val="none" w:sz="0" w:space="0" w:color="auto"/>
              </w:divBdr>
            </w:div>
            <w:div w:id="853034137">
              <w:marLeft w:val="0"/>
              <w:marRight w:val="0"/>
              <w:marTop w:val="0"/>
              <w:marBottom w:val="0"/>
              <w:divBdr>
                <w:top w:val="none" w:sz="0" w:space="0" w:color="auto"/>
                <w:left w:val="none" w:sz="0" w:space="0" w:color="auto"/>
                <w:bottom w:val="none" w:sz="0" w:space="0" w:color="auto"/>
                <w:right w:val="none" w:sz="0" w:space="0" w:color="auto"/>
              </w:divBdr>
            </w:div>
            <w:div w:id="846679490">
              <w:marLeft w:val="0"/>
              <w:marRight w:val="0"/>
              <w:marTop w:val="0"/>
              <w:marBottom w:val="0"/>
              <w:divBdr>
                <w:top w:val="none" w:sz="0" w:space="0" w:color="auto"/>
                <w:left w:val="none" w:sz="0" w:space="0" w:color="auto"/>
                <w:bottom w:val="none" w:sz="0" w:space="0" w:color="auto"/>
                <w:right w:val="none" w:sz="0" w:space="0" w:color="auto"/>
              </w:divBdr>
            </w:div>
            <w:div w:id="445391905">
              <w:marLeft w:val="0"/>
              <w:marRight w:val="0"/>
              <w:marTop w:val="0"/>
              <w:marBottom w:val="0"/>
              <w:divBdr>
                <w:top w:val="none" w:sz="0" w:space="0" w:color="auto"/>
                <w:left w:val="none" w:sz="0" w:space="0" w:color="auto"/>
                <w:bottom w:val="none" w:sz="0" w:space="0" w:color="auto"/>
                <w:right w:val="none" w:sz="0" w:space="0" w:color="auto"/>
              </w:divBdr>
            </w:div>
            <w:div w:id="133376338">
              <w:marLeft w:val="0"/>
              <w:marRight w:val="0"/>
              <w:marTop w:val="0"/>
              <w:marBottom w:val="0"/>
              <w:divBdr>
                <w:top w:val="none" w:sz="0" w:space="0" w:color="auto"/>
                <w:left w:val="none" w:sz="0" w:space="0" w:color="auto"/>
                <w:bottom w:val="none" w:sz="0" w:space="0" w:color="auto"/>
                <w:right w:val="none" w:sz="0" w:space="0" w:color="auto"/>
              </w:divBdr>
            </w:div>
            <w:div w:id="1033765998">
              <w:marLeft w:val="0"/>
              <w:marRight w:val="0"/>
              <w:marTop w:val="0"/>
              <w:marBottom w:val="0"/>
              <w:divBdr>
                <w:top w:val="none" w:sz="0" w:space="0" w:color="auto"/>
                <w:left w:val="none" w:sz="0" w:space="0" w:color="auto"/>
                <w:bottom w:val="none" w:sz="0" w:space="0" w:color="auto"/>
                <w:right w:val="none" w:sz="0" w:space="0" w:color="auto"/>
              </w:divBdr>
            </w:div>
            <w:div w:id="1864513172">
              <w:marLeft w:val="0"/>
              <w:marRight w:val="0"/>
              <w:marTop w:val="0"/>
              <w:marBottom w:val="0"/>
              <w:divBdr>
                <w:top w:val="none" w:sz="0" w:space="0" w:color="auto"/>
                <w:left w:val="none" w:sz="0" w:space="0" w:color="auto"/>
                <w:bottom w:val="none" w:sz="0" w:space="0" w:color="auto"/>
                <w:right w:val="none" w:sz="0" w:space="0" w:color="auto"/>
              </w:divBdr>
            </w:div>
            <w:div w:id="1402487775">
              <w:marLeft w:val="0"/>
              <w:marRight w:val="0"/>
              <w:marTop w:val="0"/>
              <w:marBottom w:val="0"/>
              <w:divBdr>
                <w:top w:val="none" w:sz="0" w:space="0" w:color="auto"/>
                <w:left w:val="none" w:sz="0" w:space="0" w:color="auto"/>
                <w:bottom w:val="none" w:sz="0" w:space="0" w:color="auto"/>
                <w:right w:val="none" w:sz="0" w:space="0" w:color="auto"/>
              </w:divBdr>
            </w:div>
            <w:div w:id="1464274498">
              <w:marLeft w:val="0"/>
              <w:marRight w:val="0"/>
              <w:marTop w:val="0"/>
              <w:marBottom w:val="0"/>
              <w:divBdr>
                <w:top w:val="none" w:sz="0" w:space="0" w:color="auto"/>
                <w:left w:val="none" w:sz="0" w:space="0" w:color="auto"/>
                <w:bottom w:val="none" w:sz="0" w:space="0" w:color="auto"/>
                <w:right w:val="none" w:sz="0" w:space="0" w:color="auto"/>
              </w:divBdr>
            </w:div>
            <w:div w:id="1249715">
              <w:marLeft w:val="0"/>
              <w:marRight w:val="0"/>
              <w:marTop w:val="0"/>
              <w:marBottom w:val="0"/>
              <w:divBdr>
                <w:top w:val="none" w:sz="0" w:space="0" w:color="auto"/>
                <w:left w:val="none" w:sz="0" w:space="0" w:color="auto"/>
                <w:bottom w:val="none" w:sz="0" w:space="0" w:color="auto"/>
                <w:right w:val="none" w:sz="0" w:space="0" w:color="auto"/>
              </w:divBdr>
            </w:div>
            <w:div w:id="2127699602">
              <w:marLeft w:val="0"/>
              <w:marRight w:val="0"/>
              <w:marTop w:val="0"/>
              <w:marBottom w:val="0"/>
              <w:divBdr>
                <w:top w:val="none" w:sz="0" w:space="0" w:color="auto"/>
                <w:left w:val="none" w:sz="0" w:space="0" w:color="auto"/>
                <w:bottom w:val="none" w:sz="0" w:space="0" w:color="auto"/>
                <w:right w:val="none" w:sz="0" w:space="0" w:color="auto"/>
              </w:divBdr>
            </w:div>
            <w:div w:id="1582327511">
              <w:marLeft w:val="0"/>
              <w:marRight w:val="0"/>
              <w:marTop w:val="0"/>
              <w:marBottom w:val="0"/>
              <w:divBdr>
                <w:top w:val="none" w:sz="0" w:space="0" w:color="auto"/>
                <w:left w:val="none" w:sz="0" w:space="0" w:color="auto"/>
                <w:bottom w:val="none" w:sz="0" w:space="0" w:color="auto"/>
                <w:right w:val="none" w:sz="0" w:space="0" w:color="auto"/>
              </w:divBdr>
            </w:div>
            <w:div w:id="1834636709">
              <w:marLeft w:val="0"/>
              <w:marRight w:val="0"/>
              <w:marTop w:val="0"/>
              <w:marBottom w:val="0"/>
              <w:divBdr>
                <w:top w:val="none" w:sz="0" w:space="0" w:color="auto"/>
                <w:left w:val="none" w:sz="0" w:space="0" w:color="auto"/>
                <w:bottom w:val="none" w:sz="0" w:space="0" w:color="auto"/>
                <w:right w:val="none" w:sz="0" w:space="0" w:color="auto"/>
              </w:divBdr>
            </w:div>
            <w:div w:id="1321150544">
              <w:marLeft w:val="0"/>
              <w:marRight w:val="0"/>
              <w:marTop w:val="0"/>
              <w:marBottom w:val="0"/>
              <w:divBdr>
                <w:top w:val="none" w:sz="0" w:space="0" w:color="auto"/>
                <w:left w:val="none" w:sz="0" w:space="0" w:color="auto"/>
                <w:bottom w:val="none" w:sz="0" w:space="0" w:color="auto"/>
                <w:right w:val="none" w:sz="0" w:space="0" w:color="auto"/>
              </w:divBdr>
            </w:div>
            <w:div w:id="478502958">
              <w:marLeft w:val="0"/>
              <w:marRight w:val="0"/>
              <w:marTop w:val="0"/>
              <w:marBottom w:val="0"/>
              <w:divBdr>
                <w:top w:val="none" w:sz="0" w:space="0" w:color="auto"/>
                <w:left w:val="none" w:sz="0" w:space="0" w:color="auto"/>
                <w:bottom w:val="none" w:sz="0" w:space="0" w:color="auto"/>
                <w:right w:val="none" w:sz="0" w:space="0" w:color="auto"/>
              </w:divBdr>
            </w:div>
            <w:div w:id="1833331178">
              <w:marLeft w:val="0"/>
              <w:marRight w:val="0"/>
              <w:marTop w:val="0"/>
              <w:marBottom w:val="0"/>
              <w:divBdr>
                <w:top w:val="none" w:sz="0" w:space="0" w:color="auto"/>
                <w:left w:val="none" w:sz="0" w:space="0" w:color="auto"/>
                <w:bottom w:val="none" w:sz="0" w:space="0" w:color="auto"/>
                <w:right w:val="none" w:sz="0" w:space="0" w:color="auto"/>
              </w:divBdr>
            </w:div>
            <w:div w:id="1589004088">
              <w:marLeft w:val="0"/>
              <w:marRight w:val="0"/>
              <w:marTop w:val="0"/>
              <w:marBottom w:val="0"/>
              <w:divBdr>
                <w:top w:val="none" w:sz="0" w:space="0" w:color="auto"/>
                <w:left w:val="none" w:sz="0" w:space="0" w:color="auto"/>
                <w:bottom w:val="none" w:sz="0" w:space="0" w:color="auto"/>
                <w:right w:val="none" w:sz="0" w:space="0" w:color="auto"/>
              </w:divBdr>
            </w:div>
            <w:div w:id="1491023193">
              <w:marLeft w:val="0"/>
              <w:marRight w:val="0"/>
              <w:marTop w:val="0"/>
              <w:marBottom w:val="0"/>
              <w:divBdr>
                <w:top w:val="none" w:sz="0" w:space="0" w:color="auto"/>
                <w:left w:val="none" w:sz="0" w:space="0" w:color="auto"/>
                <w:bottom w:val="none" w:sz="0" w:space="0" w:color="auto"/>
                <w:right w:val="none" w:sz="0" w:space="0" w:color="auto"/>
              </w:divBdr>
            </w:div>
            <w:div w:id="10620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0C134-7551-48FE-A52C-0CC2A979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3844</Words>
  <Characters>21912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SHAIK</dc:creator>
  <cp:lastModifiedBy>N. L SUSMITHA REDDY UDUMULA</cp:lastModifiedBy>
  <cp:revision>2</cp:revision>
  <cp:lastPrinted>2024-11-17T06:56:00Z</cp:lastPrinted>
  <dcterms:created xsi:type="dcterms:W3CDTF">2024-11-24T09:21:00Z</dcterms:created>
  <dcterms:modified xsi:type="dcterms:W3CDTF">2024-11-24T09:21:00Z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46ec15f6d5815fd5b491e85f0ecff65348210863569b227e33eec18515d97c9e</vt:lpwstr>
  </property>
</Properties>
</file>